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A10" w:rsidRDefault="00717E14" w:rsidP="00330A10">
      <w:pPr>
        <w:pStyle w:val="a4"/>
      </w:pPr>
      <w:bookmarkStart w:id="0" w:name="_GoBack"/>
      <w:bookmarkEnd w:id="0"/>
      <w:r>
        <w:rPr>
          <w:rFonts w:hint="eastAsia"/>
        </w:rPr>
        <w:t>전기차에 대한 오해와 진실</w:t>
      </w:r>
    </w:p>
    <w:p w:rsidR="00330A10" w:rsidRPr="00330A10" w:rsidRDefault="00330A10" w:rsidP="00330A10">
      <w:pPr>
        <w:pStyle w:val="1"/>
        <w:rPr>
          <w:sz w:val="24"/>
          <w:szCs w:val="24"/>
        </w:rPr>
      </w:pPr>
      <w:r w:rsidRPr="00330A10">
        <w:rPr>
          <w:rFonts w:hint="eastAsia"/>
          <w:b/>
          <w:bCs/>
          <w:sz w:val="24"/>
          <w:szCs w:val="24"/>
        </w:rPr>
        <w:t>주제</w:t>
      </w:r>
      <w:r w:rsidRPr="00330A10">
        <w:rPr>
          <w:rFonts w:hint="eastAsia"/>
          <w:sz w:val="24"/>
          <w:szCs w:val="24"/>
        </w:rPr>
        <w:t xml:space="preserve"> </w:t>
      </w:r>
      <w:r w:rsidRPr="00330A10">
        <w:rPr>
          <w:sz w:val="24"/>
          <w:szCs w:val="24"/>
        </w:rPr>
        <w:t>–</w:t>
      </w:r>
      <w:r w:rsidR="00642D37">
        <w:rPr>
          <w:rFonts w:hint="eastAsia"/>
          <w:sz w:val="24"/>
          <w:szCs w:val="24"/>
        </w:rPr>
        <w:t xml:space="preserve"> 전기차</w:t>
      </w:r>
    </w:p>
    <w:p w:rsidR="00330A10" w:rsidRPr="00996CBA" w:rsidRDefault="000D42A4" w:rsidP="00996CBA">
      <w:pPr>
        <w:pStyle w:val="2"/>
        <w:rPr>
          <w:b/>
          <w:bCs/>
          <w:sz w:val="24"/>
          <w:szCs w:val="24"/>
        </w:rPr>
      </w:pPr>
      <w:r w:rsidRPr="000D42A4">
        <w:rPr>
          <w:rFonts w:hint="eastAsia"/>
          <w:b/>
          <w:bCs/>
          <w:sz w:val="24"/>
          <w:szCs w:val="24"/>
        </w:rPr>
        <w:t xml:space="preserve">제목 </w:t>
      </w:r>
      <w:r w:rsidR="00181A24">
        <w:rPr>
          <w:b/>
          <w:bCs/>
          <w:sz w:val="24"/>
          <w:szCs w:val="24"/>
        </w:rPr>
        <w:t>–</w:t>
      </w:r>
      <w:r w:rsidRPr="000D42A4">
        <w:rPr>
          <w:b/>
          <w:bCs/>
          <w:sz w:val="24"/>
          <w:szCs w:val="24"/>
        </w:rPr>
        <w:t xml:space="preserve"> </w:t>
      </w:r>
      <w:r w:rsidR="00642D37">
        <w:rPr>
          <w:rFonts w:hint="eastAsia"/>
          <w:b/>
          <w:bCs/>
          <w:sz w:val="24"/>
          <w:szCs w:val="24"/>
        </w:rPr>
        <w:t>전기차</w:t>
      </w:r>
      <w:r w:rsidR="00717E14">
        <w:rPr>
          <w:rFonts w:hint="eastAsia"/>
          <w:b/>
          <w:bCs/>
          <w:sz w:val="24"/>
          <w:szCs w:val="24"/>
        </w:rPr>
        <w:t>에 대한 오해와 진실</w:t>
      </w:r>
    </w:p>
    <w:p w:rsidR="00453596" w:rsidRDefault="00453596" w:rsidP="00717E14">
      <w:pPr>
        <w:shd w:val="clear" w:color="auto" w:fill="FFFFFF"/>
        <w:spacing w:before="0" w:after="240" w:line="351" w:lineRule="atLeast"/>
        <w:rPr>
          <w:rFonts w:asciiTheme="majorHAnsi" w:eastAsiaTheme="majorHAnsi" w:hAnsiTheme="majorHAnsi" w:cs="굴림"/>
          <w:color w:val="5E5E5E"/>
          <w:sz w:val="22"/>
          <w:szCs w:val="22"/>
        </w:rPr>
      </w:pPr>
    </w:p>
    <w:p w:rsidR="00717E14" w:rsidRPr="00717E14" w:rsidRDefault="00717E14" w:rsidP="00717E14">
      <w:pPr>
        <w:shd w:val="clear" w:color="auto" w:fill="FFFFFF"/>
        <w:spacing w:before="0" w:after="24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color w:val="5E5E5E"/>
          <w:sz w:val="22"/>
          <w:szCs w:val="22"/>
        </w:rPr>
        <w:t>새로운 기술은 사회를 변화시킨다. 하지만 기술이 사회에 스며드는 데는 시간이 필요하다. ‘낯선’ 것에 대한 편견, 오해가 항상 존재하기 때문이다. 전기차도 출시 이래 지금까지 각종 의문과 오해를 받아왔고, 이에 대해 해명해야 했다. 전기차에 대한 다양한 오해와 의문, 그리고 진실에 대해 살펴본다.</w:t>
      </w:r>
      <w:r w:rsidRPr="00717E14">
        <w:rPr>
          <w:rFonts w:asciiTheme="majorHAnsi" w:eastAsiaTheme="majorHAnsi" w:hAnsiTheme="majorHAnsi" w:cs="굴림"/>
          <w:color w:val="747474"/>
          <w:sz w:val="22"/>
          <w:szCs w:val="22"/>
        </w:rPr>
        <w:br/>
      </w:r>
    </w:p>
    <w:p w:rsidR="00717E14" w:rsidRPr="007A7174" w:rsidRDefault="00717E14" w:rsidP="00717E14">
      <w:pPr>
        <w:shd w:val="clear" w:color="auto" w:fill="FFFFFF"/>
        <w:spacing w:before="0" w:after="240" w:line="351" w:lineRule="atLeast"/>
        <w:rPr>
          <w:rFonts w:asciiTheme="majorHAnsi" w:hAnsiTheme="majorHAnsi"/>
          <w:b/>
          <w:color w:val="747474"/>
          <w:sz w:val="28"/>
          <w:rPrChange w:id="1" w:author="Seo Seung Mo" w:date="2020-05-15T15:31:00Z">
            <w:rPr>
              <w:rFonts w:asciiTheme="majorHAnsi" w:eastAsiaTheme="majorHAnsi" w:hAnsiTheme="majorHAnsi" w:cs="굴림"/>
              <w:b/>
              <w:bCs/>
              <w:color w:val="747474"/>
              <w:sz w:val="22"/>
              <w:szCs w:val="22"/>
            </w:rPr>
          </w:rPrChange>
        </w:rPr>
      </w:pPr>
      <w:r w:rsidRPr="007A7174">
        <w:rPr>
          <w:rFonts w:asciiTheme="majorHAnsi" w:hAnsiTheme="majorHAnsi"/>
          <w:b/>
          <w:color w:val="333333"/>
          <w:sz w:val="28"/>
          <w:rPrChange w:id="2" w:author="Seo Seung Mo" w:date="2020-05-15T15:31:00Z">
            <w:rPr>
              <w:rFonts w:asciiTheme="majorHAnsi" w:eastAsiaTheme="majorHAnsi" w:hAnsiTheme="majorHAnsi" w:cs="굴림"/>
              <w:b/>
              <w:bCs/>
              <w:color w:val="333333"/>
              <w:sz w:val="22"/>
              <w:szCs w:val="22"/>
            </w:rPr>
          </w:rPrChange>
        </w:rPr>
        <w:t>비오는 날 전기차 충전은 위험할까?</w:t>
      </w:r>
    </w:p>
    <w:p w:rsidR="00717E14" w:rsidRPr="00717E14" w:rsidRDefault="00717E14" w:rsidP="00717E14">
      <w:pPr>
        <w:spacing w:before="0" w:after="0" w:line="240" w:lineRule="auto"/>
        <w:rPr>
          <w:rFonts w:asciiTheme="majorHAnsi" w:eastAsiaTheme="majorHAnsi" w:hAnsiTheme="majorHAnsi" w:cs="굴림"/>
          <w:sz w:val="22"/>
          <w:szCs w:val="22"/>
        </w:rPr>
      </w:pPr>
      <w:r w:rsidRPr="00717E14">
        <w:rPr>
          <w:rFonts w:asciiTheme="majorHAnsi" w:eastAsiaTheme="majorHAnsi" w:hAnsiTheme="majorHAnsi" w:cs="굴림"/>
          <w:noProof/>
          <w:sz w:val="22"/>
          <w:szCs w:val="22"/>
        </w:rPr>
        <w:drawing>
          <wp:inline distT="0" distB="0" distL="0" distR="0">
            <wp:extent cx="4622800" cy="4695825"/>
            <wp:effectExtent l="0" t="0" r="6350" b="9525"/>
            <wp:docPr id="17" name="그림 17"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전기차에 대한 오해와 진실"/>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896" cy="4710144"/>
                    </a:xfrm>
                    <a:prstGeom prst="rect">
                      <a:avLst/>
                    </a:prstGeom>
                    <a:noFill/>
                    <a:ln>
                      <a:noFill/>
                    </a:ln>
                  </pic:spPr>
                </pic:pic>
              </a:graphicData>
            </a:graphic>
          </wp:inline>
        </w:drawing>
      </w:r>
    </w:p>
    <w:p w:rsidR="00453596" w:rsidRDefault="00717E14" w:rsidP="00717E14">
      <w:pPr>
        <w:shd w:val="clear" w:color="auto" w:fill="FFFFFF"/>
        <w:spacing w:before="0" w:after="240" w:line="351" w:lineRule="atLeast"/>
        <w:rPr>
          <w:rFonts w:asciiTheme="majorHAnsi" w:eastAsiaTheme="majorHAnsi" w:hAnsiTheme="majorHAnsi" w:cs="굴림"/>
          <w:color w:val="5E5E5E"/>
          <w:sz w:val="22"/>
          <w:szCs w:val="22"/>
        </w:rPr>
      </w:pPr>
      <w:r w:rsidRPr="00717E14">
        <w:rPr>
          <w:rFonts w:asciiTheme="majorHAnsi" w:eastAsiaTheme="majorHAnsi" w:hAnsiTheme="majorHAnsi" w:cs="굴림"/>
          <w:color w:val="747474"/>
          <w:sz w:val="22"/>
          <w:szCs w:val="22"/>
        </w:rPr>
        <w:lastRenderedPageBreak/>
        <w:t>전기차는 감전 예방을 위한 구조 및 로직이 반영되어 있다</w:t>
      </w:r>
      <w:r w:rsidRPr="00717E14">
        <w:rPr>
          <w:rFonts w:asciiTheme="majorHAnsi" w:eastAsiaTheme="majorHAnsi" w:hAnsiTheme="majorHAnsi" w:cs="굴림"/>
          <w:color w:val="747474"/>
          <w:sz w:val="22"/>
          <w:szCs w:val="22"/>
        </w:rPr>
        <w:br/>
      </w:r>
    </w:p>
    <w:p w:rsidR="00453596" w:rsidRDefault="00717E14" w:rsidP="00717E14">
      <w:pPr>
        <w:shd w:val="clear" w:color="auto" w:fill="FFFFFF"/>
        <w:spacing w:before="0" w:after="240" w:line="351" w:lineRule="atLeast"/>
        <w:rPr>
          <w:rFonts w:asciiTheme="majorHAnsi" w:eastAsiaTheme="majorHAnsi" w:hAnsiTheme="majorHAnsi" w:cs="굴림"/>
          <w:b/>
          <w:bCs/>
          <w:color w:val="5E5E5E"/>
          <w:sz w:val="22"/>
          <w:szCs w:val="22"/>
        </w:rPr>
      </w:pPr>
      <w:r w:rsidRPr="00717E14">
        <w:rPr>
          <w:rFonts w:asciiTheme="majorHAnsi" w:eastAsiaTheme="majorHAnsi" w:hAnsiTheme="majorHAnsi" w:cs="굴림"/>
          <w:color w:val="5E5E5E"/>
          <w:sz w:val="22"/>
          <w:szCs w:val="22"/>
        </w:rPr>
        <w:t>물과 전기가 만났을 때의 위험은 우리 모두 충분히 알고 있다. 전기차 역시 '물이나 비와 만났을 때 문제가 생기진 않을까' 하는 걱정도 당연하다. 하지만 전기차는 물리적으로 액체 유입에 따른 감전을 예방하는 충전구 설계, 여러 단계의 감전 예방 절차 적용으로 비 오는 날 충전해도 감전 위험이 없다.</w:t>
      </w:r>
      <w:r w:rsidRPr="00717E14">
        <w:rPr>
          <w:rFonts w:asciiTheme="majorHAnsi" w:eastAsiaTheme="majorHAnsi" w:hAnsiTheme="majorHAnsi" w:cs="굴림"/>
          <w:color w:val="5E5E5E"/>
          <w:sz w:val="22"/>
          <w:szCs w:val="22"/>
        </w:rPr>
        <w:br/>
      </w:r>
    </w:p>
    <w:p w:rsidR="00453596" w:rsidRDefault="00453596" w:rsidP="00717E14">
      <w:pPr>
        <w:shd w:val="clear" w:color="auto" w:fill="FFFFFF"/>
        <w:spacing w:before="0" w:after="240" w:line="351" w:lineRule="atLeast"/>
        <w:rPr>
          <w:del w:id="3" w:author="Seo Seung Mo" w:date="2020-05-15T15:31:00Z"/>
          <w:rFonts w:asciiTheme="majorHAnsi" w:eastAsiaTheme="majorHAnsi" w:hAnsiTheme="majorHAnsi" w:cs="굴림"/>
          <w:b/>
          <w:bCs/>
          <w:color w:val="5E5E5E"/>
          <w:sz w:val="22"/>
          <w:szCs w:val="22"/>
        </w:rPr>
      </w:pPr>
    </w:p>
    <w:p w:rsidR="00453596" w:rsidRDefault="00453596" w:rsidP="00717E14">
      <w:pPr>
        <w:shd w:val="clear" w:color="auto" w:fill="FFFFFF"/>
        <w:spacing w:before="0" w:after="240" w:line="351" w:lineRule="atLeast"/>
        <w:rPr>
          <w:del w:id="4" w:author="Seo Seung Mo" w:date="2020-05-15T15:31:00Z"/>
          <w:rFonts w:asciiTheme="majorHAnsi" w:eastAsiaTheme="majorHAnsi" w:hAnsiTheme="majorHAnsi" w:cs="굴림"/>
          <w:b/>
          <w:bCs/>
          <w:color w:val="5E5E5E"/>
          <w:sz w:val="22"/>
          <w:szCs w:val="22"/>
        </w:rPr>
      </w:pPr>
    </w:p>
    <w:p w:rsidR="00717E14" w:rsidRPr="00717E14" w:rsidRDefault="00717E14" w:rsidP="00717E14">
      <w:pPr>
        <w:shd w:val="clear" w:color="auto" w:fill="FFFFFF"/>
        <w:spacing w:before="0" w:after="24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b/>
          <w:bCs/>
          <w:color w:val="5E5E5E"/>
          <w:sz w:val="22"/>
          <w:szCs w:val="22"/>
        </w:rPr>
        <w:t>전기차의 4단계 감전 예방 설계</w:t>
      </w:r>
      <w:r w:rsidRPr="00717E14">
        <w:rPr>
          <w:rFonts w:asciiTheme="majorHAnsi" w:eastAsiaTheme="majorHAnsi" w:hAnsiTheme="majorHAnsi" w:cs="굴림"/>
          <w:color w:val="5E5E5E"/>
          <w:sz w:val="22"/>
          <w:szCs w:val="22"/>
        </w:rPr>
        <w:br/>
        <w:t>- 우천 시 충전구 내부로 들어오는 액체류가 드레인홀로 배출되는 구조를 통해 감전을 예방한다.</w:t>
      </w:r>
      <w:r w:rsidRPr="00717E14">
        <w:rPr>
          <w:rFonts w:asciiTheme="majorHAnsi" w:eastAsiaTheme="majorHAnsi" w:hAnsiTheme="majorHAnsi" w:cs="굴림"/>
          <w:color w:val="5E5E5E"/>
          <w:sz w:val="22"/>
          <w:szCs w:val="22"/>
        </w:rPr>
        <w:br/>
        <w:t>- 충전기가 체결된 이후에는 충전건과 충전구 사이 실링을 통해 액체류의 추가 유입을 예방한다.</w:t>
      </w:r>
      <w:r w:rsidRPr="00717E14">
        <w:rPr>
          <w:rFonts w:asciiTheme="majorHAnsi" w:eastAsiaTheme="majorHAnsi" w:hAnsiTheme="majorHAnsi" w:cs="굴림"/>
          <w:color w:val="5E5E5E"/>
          <w:sz w:val="22"/>
          <w:szCs w:val="22"/>
        </w:rPr>
        <w:br/>
        <w:t>- 차량과 충전기의 완전한 연결이 확인된 후 일정 시간이 지나 전류가 흐르도록 설계해 감전을 예방한다.</w:t>
      </w:r>
      <w:r w:rsidRPr="00717E14">
        <w:rPr>
          <w:rFonts w:asciiTheme="majorHAnsi" w:eastAsiaTheme="majorHAnsi" w:hAnsiTheme="majorHAnsi" w:cs="굴림"/>
          <w:color w:val="5E5E5E"/>
          <w:sz w:val="22"/>
          <w:szCs w:val="22"/>
        </w:rPr>
        <w:br/>
        <w:t>- 충전 중단을 위해 충전건의 버튼을 누를 경우 즉각 전류를 차단해 커넥터 접촉부의 손상을 방지한다.</w:t>
      </w:r>
      <w:r w:rsidRPr="00717E14">
        <w:rPr>
          <w:rFonts w:asciiTheme="majorHAnsi" w:eastAsiaTheme="majorHAnsi" w:hAnsiTheme="majorHAnsi" w:cs="굴림"/>
          <w:color w:val="747474"/>
          <w:sz w:val="22"/>
          <w:szCs w:val="22"/>
        </w:rPr>
        <w:br/>
      </w:r>
    </w:p>
    <w:p w:rsidR="00717E14" w:rsidRPr="00717E14" w:rsidRDefault="00717E14" w:rsidP="009E1BDD">
      <w:pPr>
        <w:shd w:val="clear" w:color="auto" w:fill="FFFFFF"/>
        <w:spacing w:before="0" w:after="240" w:line="351" w:lineRule="atLeast"/>
        <w:rPr>
          <w:rFonts w:asciiTheme="majorHAnsi" w:eastAsiaTheme="majorHAnsi" w:hAnsiTheme="majorHAnsi" w:cs="굴림"/>
          <w:b/>
          <w:bCs/>
          <w:color w:val="333333"/>
          <w:sz w:val="22"/>
          <w:szCs w:val="22"/>
        </w:rPr>
      </w:pPr>
      <w:r w:rsidRPr="007A7174">
        <w:rPr>
          <w:rFonts w:asciiTheme="majorHAnsi" w:hAnsiTheme="majorHAnsi"/>
          <w:b/>
          <w:color w:val="333333"/>
          <w:sz w:val="28"/>
          <w:rPrChange w:id="5" w:author="Seo Seung Mo" w:date="2020-05-15T15:31:00Z">
            <w:rPr>
              <w:rFonts w:asciiTheme="majorHAnsi" w:eastAsiaTheme="majorHAnsi" w:hAnsiTheme="majorHAnsi" w:cs="굴림"/>
              <w:b/>
              <w:bCs/>
              <w:color w:val="333333"/>
              <w:sz w:val="22"/>
              <w:szCs w:val="22"/>
            </w:rPr>
          </w:rPrChange>
        </w:rPr>
        <w:lastRenderedPageBreak/>
        <w:t>전기차 배터리, 폭발하지는 않을까?</w:t>
      </w:r>
      <w:r w:rsidR="009E1BDD" w:rsidRPr="007A7174">
        <w:rPr>
          <w:rFonts w:asciiTheme="majorHAnsi" w:hAnsiTheme="majorHAnsi"/>
          <w:sz w:val="28"/>
          <w:rPrChange w:id="6" w:author="Seo Seung Mo" w:date="2020-05-15T15:31:00Z">
            <w:rPr>
              <w:rFonts w:asciiTheme="majorHAnsi" w:eastAsiaTheme="majorHAnsi" w:hAnsiTheme="majorHAnsi" w:cs="굴림"/>
              <w:noProof/>
              <w:sz w:val="22"/>
              <w:szCs w:val="22"/>
            </w:rPr>
          </w:rPrChange>
        </w:rPr>
        <w:t xml:space="preserve"> </w:t>
      </w:r>
      <w:r w:rsidR="009E1BDD" w:rsidRPr="00717E14">
        <w:rPr>
          <w:rFonts w:asciiTheme="majorHAnsi" w:eastAsiaTheme="majorHAnsi" w:hAnsiTheme="majorHAnsi" w:cs="굴림"/>
          <w:noProof/>
          <w:sz w:val="22"/>
          <w:szCs w:val="22"/>
        </w:rPr>
        <w:drawing>
          <wp:inline distT="0" distB="0" distL="0" distR="0" wp14:anchorId="669795D4" wp14:editId="605BDFEC">
            <wp:extent cx="4320000" cy="4395600"/>
            <wp:effectExtent l="0" t="0" r="4445" b="5080"/>
            <wp:docPr id="6" name="그림 6"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전기차에 대한 오해와 진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4395600"/>
                    </a:xfrm>
                    <a:prstGeom prst="rect">
                      <a:avLst/>
                    </a:prstGeom>
                    <a:noFill/>
                    <a:ln>
                      <a:noFill/>
                    </a:ln>
                  </pic:spPr>
                </pic:pic>
              </a:graphicData>
            </a:graphic>
          </wp:inline>
        </w:drawing>
      </w:r>
    </w:p>
    <w:p w:rsidR="00094956" w:rsidRDefault="00094956" w:rsidP="00717E14">
      <w:pPr>
        <w:shd w:val="clear" w:color="auto" w:fill="FFFFFF"/>
        <w:spacing w:before="0" w:after="240" w:line="351" w:lineRule="atLeast"/>
        <w:rPr>
          <w:rFonts w:asciiTheme="majorHAnsi" w:eastAsiaTheme="majorHAnsi" w:hAnsiTheme="majorHAnsi" w:cs="굴림"/>
          <w:color w:val="747474"/>
          <w:sz w:val="22"/>
          <w:szCs w:val="22"/>
        </w:rPr>
      </w:pPr>
    </w:p>
    <w:p w:rsidR="00717E14" w:rsidRPr="00717E14" w:rsidRDefault="00717E14" w:rsidP="00717E14">
      <w:pPr>
        <w:shd w:val="clear" w:color="auto" w:fill="FFFFFF"/>
        <w:spacing w:before="0" w:after="24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color w:val="747474"/>
          <w:sz w:val="22"/>
          <w:szCs w:val="22"/>
        </w:rPr>
        <w:t>전기차 배터리팩은 복합적인 안전장치로 발화 가능성을 차단한다</w:t>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5E5E5E"/>
          <w:sz w:val="22"/>
          <w:szCs w:val="22"/>
        </w:rPr>
        <w:t>리튬 계열 배터리를 사용하는 전기차는 고열이나 합선에 의한 배터리 화재·폭발을 예방하기 위해 다양한 방식의 안전설계를 복합적으로 적용한다.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b/>
          <w:bCs/>
          <w:color w:val="5E5E5E"/>
          <w:sz w:val="22"/>
          <w:szCs w:val="22"/>
        </w:rPr>
        <w:t>차량 협조제어</w:t>
      </w:r>
      <w:r w:rsidRPr="00717E14">
        <w:rPr>
          <w:rFonts w:asciiTheme="majorHAnsi" w:eastAsiaTheme="majorHAnsi" w:hAnsiTheme="majorHAnsi" w:cs="굴림"/>
          <w:color w:val="5E5E5E"/>
          <w:sz w:val="22"/>
          <w:szCs w:val="22"/>
        </w:rPr>
        <w:t xml:space="preserve"> - 배터리는 전력 공급 장치로 전기차 모터를 비롯해 다양한 전장부품과도 연계되어 있어, 차체의 고전압 부품이 고장날 경우 배터리에 영향을 줄 수 있다. 이런 위험을 방지하기 위한 </w:t>
      </w:r>
      <w:ins w:id="7" w:author="Seo Seung Mo" w:date="2020-05-15T15:31:00Z">
        <w:r w:rsidRPr="00717E14">
          <w:rPr>
            <w:rFonts w:asciiTheme="majorHAnsi" w:eastAsiaTheme="majorHAnsi" w:hAnsiTheme="majorHAnsi" w:cs="굴림"/>
            <w:color w:val="5E5E5E"/>
            <w:sz w:val="22"/>
            <w:szCs w:val="22"/>
          </w:rPr>
          <w:t>기능</w:t>
        </w:r>
        <w:r w:rsidR="007A7174">
          <w:rPr>
            <w:rFonts w:asciiTheme="majorHAnsi" w:eastAsiaTheme="majorHAnsi" w:hAnsiTheme="majorHAnsi" w:cs="굴림" w:hint="eastAsia"/>
            <w:color w:val="5E5E5E"/>
            <w:sz w:val="22"/>
            <w:szCs w:val="22"/>
          </w:rPr>
          <w:t>을</w:t>
        </w:r>
      </w:ins>
      <w:del w:id="8" w:author="Seo Seung Mo" w:date="2020-05-15T15:31:00Z">
        <w:r w:rsidRPr="00717E14">
          <w:rPr>
            <w:rFonts w:asciiTheme="majorHAnsi" w:eastAsiaTheme="majorHAnsi" w:hAnsiTheme="majorHAnsi" w:cs="굴림"/>
            <w:color w:val="5E5E5E"/>
            <w:sz w:val="22"/>
            <w:szCs w:val="22"/>
          </w:rPr>
          <w:delText>기능이</w:delText>
        </w:r>
      </w:del>
      <w:r w:rsidRPr="00717E14">
        <w:rPr>
          <w:rFonts w:asciiTheme="majorHAnsi" w:eastAsiaTheme="majorHAnsi" w:hAnsiTheme="majorHAnsi" w:cs="굴림"/>
          <w:color w:val="5E5E5E"/>
          <w:sz w:val="22"/>
          <w:szCs w:val="22"/>
        </w:rPr>
        <w:t xml:space="preserve"> ‘페일 세이프(Fail-Safe)’</w:t>
      </w:r>
      <w:ins w:id="9" w:author="Seo Seung Mo" w:date="2020-05-15T15:31:00Z">
        <w:r w:rsidR="007A7174">
          <w:rPr>
            <w:rFonts w:asciiTheme="majorHAnsi" w:eastAsiaTheme="majorHAnsi" w:hAnsiTheme="majorHAnsi" w:cs="굴림" w:hint="eastAsia"/>
            <w:color w:val="5E5E5E"/>
            <w:sz w:val="22"/>
            <w:szCs w:val="22"/>
          </w:rPr>
          <w:t>라고 부르며</w:t>
        </w:r>
      </w:ins>
      <w:del w:id="10" w:author="Seo Seung Mo" w:date="2020-05-15T15:31:00Z">
        <w:r w:rsidRPr="00717E14">
          <w:rPr>
            <w:rFonts w:asciiTheme="majorHAnsi" w:eastAsiaTheme="majorHAnsi" w:hAnsiTheme="majorHAnsi" w:cs="굴림"/>
            <w:color w:val="5E5E5E"/>
            <w:sz w:val="22"/>
            <w:szCs w:val="22"/>
          </w:rPr>
          <w:delText>로</w:delText>
        </w:r>
      </w:del>
      <w:r w:rsidRPr="00717E14">
        <w:rPr>
          <w:rFonts w:asciiTheme="majorHAnsi" w:eastAsiaTheme="majorHAnsi" w:hAnsiTheme="majorHAnsi" w:cs="굴림"/>
          <w:color w:val="5E5E5E"/>
          <w:sz w:val="22"/>
          <w:szCs w:val="22"/>
        </w:rPr>
        <w:t xml:space="preserve"> 전장부품의 고장이 배터리로 확산되지 않도록 설계하는 방식이다.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b/>
          <w:bCs/>
          <w:color w:val="5E5E5E"/>
          <w:sz w:val="22"/>
          <w:szCs w:val="22"/>
        </w:rPr>
        <w:t>능동 보호(BMS제어)</w:t>
      </w:r>
      <w:r w:rsidRPr="00717E14">
        <w:rPr>
          <w:rFonts w:asciiTheme="majorHAnsi" w:eastAsiaTheme="majorHAnsi" w:hAnsiTheme="majorHAnsi" w:cs="굴림"/>
          <w:color w:val="5E5E5E"/>
          <w:sz w:val="22"/>
          <w:szCs w:val="22"/>
        </w:rPr>
        <w:t xml:space="preserve"> - 배터리 관리 시스템(Battery Management System, BMS)은 평소 배터리의 충전 상태 제어, </w:t>
      </w:r>
      <w:r w:rsidR="00094956">
        <w:rPr>
          <w:rFonts w:asciiTheme="majorHAnsi" w:eastAsiaTheme="majorHAnsi" w:hAnsiTheme="majorHAnsi" w:cs="굴림" w:hint="eastAsia"/>
          <w:color w:val="5E5E5E"/>
          <w:sz w:val="22"/>
          <w:szCs w:val="22"/>
        </w:rPr>
        <w:t xml:space="preserve">배터리 </w:t>
      </w:r>
      <w:ins w:id="11" w:author="Seo Seung Mo" w:date="2020-05-15T15:31:00Z">
        <w:r w:rsidRPr="00717E14">
          <w:rPr>
            <w:rFonts w:asciiTheme="majorHAnsi" w:eastAsiaTheme="majorHAnsi" w:hAnsiTheme="majorHAnsi" w:cs="굴림"/>
            <w:color w:val="5E5E5E"/>
            <w:sz w:val="22"/>
            <w:szCs w:val="22"/>
          </w:rPr>
          <w:t>셀</w:t>
        </w:r>
        <w:r w:rsidR="004538F2">
          <w:rPr>
            <w:rFonts w:asciiTheme="majorHAnsi" w:eastAsiaTheme="majorHAnsi" w:hAnsiTheme="majorHAnsi" w:cs="굴림" w:hint="eastAsia"/>
            <w:color w:val="5E5E5E"/>
            <w:sz w:val="22"/>
            <w:szCs w:val="22"/>
          </w:rPr>
          <w:t>의 균형을 맞추는 설계</w:t>
        </w:r>
      </w:ins>
      <w:del w:id="12" w:author="Seo Seung Mo" w:date="2020-05-15T15:31:00Z">
        <w:r w:rsidRPr="00717E14">
          <w:rPr>
            <w:rFonts w:asciiTheme="majorHAnsi" w:eastAsiaTheme="majorHAnsi" w:hAnsiTheme="majorHAnsi" w:cs="굴림"/>
            <w:color w:val="5E5E5E"/>
            <w:sz w:val="22"/>
            <w:szCs w:val="22"/>
          </w:rPr>
          <w:delText>셀 밸런싱</w:delText>
        </w:r>
      </w:del>
      <w:r w:rsidRPr="00717E14">
        <w:rPr>
          <w:rFonts w:asciiTheme="majorHAnsi" w:eastAsiaTheme="majorHAnsi" w:hAnsiTheme="majorHAnsi" w:cs="굴림"/>
          <w:color w:val="5E5E5E"/>
          <w:sz w:val="22"/>
          <w:szCs w:val="22"/>
        </w:rPr>
        <w:t xml:space="preserve"> 등을 통해 배터리가 잘못 사용되지 않도록 관리해 사고를 미연에 방지한다. 배터리에 이상이 감지될 경우 릴레이(특정 조건에서 작동해 다른 회로를 개폐하는 장치)를 통해 자동으로 배터리의 전원을 </w:t>
      </w:r>
      <w:r w:rsidRPr="00717E14">
        <w:rPr>
          <w:rFonts w:asciiTheme="majorHAnsi" w:eastAsiaTheme="majorHAnsi" w:hAnsiTheme="majorHAnsi" w:cs="굴림"/>
          <w:color w:val="5E5E5E"/>
          <w:sz w:val="22"/>
          <w:szCs w:val="22"/>
        </w:rPr>
        <w:lastRenderedPageBreak/>
        <w:t>온오프(ON/OFF)한다.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b/>
          <w:bCs/>
          <w:color w:val="5E5E5E"/>
          <w:sz w:val="22"/>
          <w:szCs w:val="22"/>
        </w:rPr>
        <w:t>수동 보호</w:t>
      </w:r>
      <w:r w:rsidRPr="00717E14">
        <w:rPr>
          <w:rFonts w:asciiTheme="majorHAnsi" w:eastAsiaTheme="majorHAnsi" w:hAnsiTheme="majorHAnsi" w:cs="굴림"/>
          <w:color w:val="5E5E5E"/>
          <w:sz w:val="22"/>
          <w:szCs w:val="22"/>
        </w:rPr>
        <w:t> - 배터리의 내부 또는 외부에서 합선이 발생할 경우 전력을 차단하는 퓨즈가 작동되도록 설계되어 있다.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b/>
          <w:bCs/>
          <w:color w:val="5E5E5E"/>
          <w:sz w:val="22"/>
          <w:szCs w:val="22"/>
        </w:rPr>
        <w:t>배터리 셀 강건설계</w:t>
      </w:r>
      <w:r w:rsidRPr="00717E14">
        <w:rPr>
          <w:rFonts w:asciiTheme="majorHAnsi" w:eastAsiaTheme="majorHAnsi" w:hAnsiTheme="majorHAnsi" w:cs="굴림"/>
          <w:color w:val="5E5E5E"/>
          <w:sz w:val="22"/>
          <w:szCs w:val="22"/>
        </w:rPr>
        <w:t> - 전기차의 배터리는 외부 충격으로부터 셀을 보호하기 위한 설계가 적용되어 있다. 강도 향상을 위해 세라믹으로 코팅된 분리막을 사용하고, 외부 열로부터 보호를 위해 방열 특성이 우수한 파우치 타입의 리튬 전지가 사용된다.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t xml:space="preserve">전기차 배터리는 안전설계 뿐만 아니라 충돌 시험, </w:t>
      </w:r>
      <w:ins w:id="13" w:author="Seo Seung Mo" w:date="2020-05-15T15:31:00Z">
        <w:r w:rsidR="00792BAD">
          <w:rPr>
            <w:rFonts w:asciiTheme="majorHAnsi" w:eastAsiaTheme="majorHAnsi" w:hAnsiTheme="majorHAnsi" w:cs="굴림" w:hint="eastAsia"/>
            <w:color w:val="5E5E5E"/>
            <w:sz w:val="22"/>
            <w:szCs w:val="22"/>
          </w:rPr>
          <w:t>누전</w:t>
        </w:r>
      </w:ins>
      <w:del w:id="14" w:author="Seo Seung Mo" w:date="2020-05-15T15:31:00Z">
        <w:r w:rsidRPr="00717E14">
          <w:rPr>
            <w:rFonts w:asciiTheme="majorHAnsi" w:eastAsiaTheme="majorHAnsi" w:hAnsiTheme="majorHAnsi" w:cs="굴림"/>
            <w:color w:val="5E5E5E"/>
            <w:sz w:val="22"/>
            <w:szCs w:val="22"/>
          </w:rPr>
          <w:delText>수밀</w:delText>
        </w:r>
      </w:del>
      <w:r w:rsidRPr="00717E14">
        <w:rPr>
          <w:rFonts w:asciiTheme="majorHAnsi" w:eastAsiaTheme="majorHAnsi" w:hAnsiTheme="majorHAnsi" w:cs="굴림"/>
          <w:color w:val="5E5E5E"/>
          <w:sz w:val="22"/>
          <w:szCs w:val="22"/>
        </w:rPr>
        <w:t xml:space="preserve"> 시험, 침수 시험, 연소 시험 등 다양한 상황에서 안전성 검증시험을 거친 후에 전기차에 적용된다.</w:t>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747474"/>
          <w:sz w:val="22"/>
          <w:szCs w:val="22"/>
        </w:rPr>
        <w:br/>
      </w:r>
    </w:p>
    <w:p w:rsidR="009E1BDD" w:rsidRDefault="009E1BDD" w:rsidP="00717E14">
      <w:pPr>
        <w:shd w:val="clear" w:color="auto" w:fill="FFFFFF"/>
        <w:spacing w:before="0" w:after="240" w:line="351" w:lineRule="atLeast"/>
        <w:rPr>
          <w:ins w:id="15" w:author="Seo Seung Mo" w:date="2020-05-15T15:31:00Z"/>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ins w:id="16" w:author="Seo Seung Mo" w:date="2020-05-15T15:31:00Z"/>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ins w:id="17" w:author="Seo Seung Mo" w:date="2020-05-15T15:31:00Z"/>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ins w:id="18" w:author="Seo Seung Mo" w:date="2020-05-15T15:31:00Z"/>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ins w:id="19" w:author="Seo Seung Mo" w:date="2020-05-15T15:31:00Z"/>
          <w:rFonts w:asciiTheme="majorHAnsi" w:eastAsiaTheme="majorHAnsi" w:hAnsiTheme="majorHAnsi" w:cs="굴림"/>
          <w:b/>
          <w:bCs/>
          <w:color w:val="333333"/>
          <w:sz w:val="22"/>
          <w:szCs w:val="22"/>
        </w:rPr>
      </w:pPr>
    </w:p>
    <w:p w:rsidR="007A7174" w:rsidRDefault="007A7174" w:rsidP="00717E14">
      <w:pPr>
        <w:shd w:val="clear" w:color="auto" w:fill="FFFFFF"/>
        <w:spacing w:before="0" w:after="240" w:line="351" w:lineRule="atLeast"/>
        <w:rPr>
          <w:ins w:id="20" w:author="Seo Seung Mo" w:date="2020-05-15T15:31:00Z"/>
          <w:rFonts w:asciiTheme="majorHAnsi" w:eastAsiaTheme="majorHAnsi" w:hAnsiTheme="majorHAnsi" w:cs="굴림"/>
          <w:b/>
          <w:bCs/>
          <w:color w:val="333333"/>
          <w:sz w:val="22"/>
          <w:szCs w:val="22"/>
        </w:rPr>
      </w:pPr>
    </w:p>
    <w:p w:rsidR="007A7174" w:rsidRDefault="007A7174" w:rsidP="00717E14">
      <w:pPr>
        <w:shd w:val="clear" w:color="auto" w:fill="FFFFFF"/>
        <w:spacing w:before="0" w:after="240" w:line="351" w:lineRule="atLeast"/>
        <w:rPr>
          <w:ins w:id="21" w:author="Seo Seung Mo" w:date="2020-05-15T15:31:00Z"/>
          <w:rFonts w:asciiTheme="majorHAnsi" w:eastAsiaTheme="majorHAnsi" w:hAnsiTheme="majorHAnsi" w:cs="굴림"/>
          <w:b/>
          <w:bCs/>
          <w:color w:val="333333"/>
          <w:sz w:val="22"/>
          <w:szCs w:val="22"/>
        </w:rPr>
      </w:pPr>
    </w:p>
    <w:p w:rsidR="007A7174" w:rsidRDefault="007A7174" w:rsidP="00717E14">
      <w:pPr>
        <w:shd w:val="clear" w:color="auto" w:fill="FFFFFF"/>
        <w:spacing w:before="0" w:after="240" w:line="351" w:lineRule="atLeast"/>
        <w:rPr>
          <w:ins w:id="22" w:author="Seo Seung Mo" w:date="2020-05-15T15:31:00Z"/>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9E1BDD" w:rsidRDefault="009E1B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717E14" w:rsidRPr="007A7174" w:rsidRDefault="00717E14" w:rsidP="00717E14">
      <w:pPr>
        <w:shd w:val="clear" w:color="auto" w:fill="FFFFFF"/>
        <w:spacing w:before="0" w:after="240" w:line="351" w:lineRule="atLeast"/>
        <w:rPr>
          <w:rFonts w:asciiTheme="majorHAnsi" w:hAnsiTheme="majorHAnsi"/>
          <w:b/>
          <w:color w:val="747474"/>
          <w:sz w:val="28"/>
          <w:rPrChange w:id="23" w:author="Seo Seung Mo" w:date="2020-05-15T15:31:00Z">
            <w:rPr>
              <w:rFonts w:asciiTheme="majorHAnsi" w:eastAsiaTheme="majorHAnsi" w:hAnsiTheme="majorHAnsi" w:cs="굴림"/>
              <w:b/>
              <w:bCs/>
              <w:color w:val="747474"/>
              <w:sz w:val="22"/>
              <w:szCs w:val="22"/>
            </w:rPr>
          </w:rPrChange>
        </w:rPr>
      </w:pPr>
      <w:r w:rsidRPr="007A7174">
        <w:rPr>
          <w:rFonts w:asciiTheme="majorHAnsi" w:hAnsiTheme="majorHAnsi"/>
          <w:b/>
          <w:color w:val="333333"/>
          <w:sz w:val="28"/>
          <w:rPrChange w:id="24" w:author="Seo Seung Mo" w:date="2020-05-15T15:31:00Z">
            <w:rPr>
              <w:rFonts w:asciiTheme="majorHAnsi" w:eastAsiaTheme="majorHAnsi" w:hAnsiTheme="majorHAnsi" w:cs="굴림"/>
              <w:b/>
              <w:bCs/>
              <w:color w:val="333333"/>
              <w:sz w:val="22"/>
              <w:szCs w:val="22"/>
            </w:rPr>
          </w:rPrChange>
        </w:rPr>
        <w:t>전기차의 전자파, 괜찮을까?</w:t>
      </w:r>
    </w:p>
    <w:p w:rsidR="00717E14" w:rsidRPr="00717E14" w:rsidRDefault="00717E14" w:rsidP="00717E14">
      <w:pPr>
        <w:spacing w:before="0" w:after="0" w:line="240" w:lineRule="auto"/>
        <w:rPr>
          <w:rFonts w:asciiTheme="majorHAnsi" w:eastAsiaTheme="majorHAnsi" w:hAnsiTheme="majorHAnsi" w:cs="굴림"/>
          <w:sz w:val="22"/>
          <w:szCs w:val="22"/>
        </w:rPr>
      </w:pPr>
      <w:r w:rsidRPr="00717E14">
        <w:rPr>
          <w:rFonts w:asciiTheme="majorHAnsi" w:eastAsiaTheme="majorHAnsi" w:hAnsiTheme="majorHAnsi" w:cs="굴림"/>
          <w:noProof/>
          <w:sz w:val="22"/>
          <w:szCs w:val="22"/>
        </w:rPr>
        <w:lastRenderedPageBreak/>
        <w:drawing>
          <wp:inline distT="0" distB="0" distL="0" distR="0">
            <wp:extent cx="5029200" cy="6827139"/>
            <wp:effectExtent l="0" t="0" r="0" b="0"/>
            <wp:docPr id="5" name="그림 5"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전기차에 대한 오해와 진실"/>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92" cy="6841925"/>
                    </a:xfrm>
                    <a:prstGeom prst="rect">
                      <a:avLst/>
                    </a:prstGeom>
                    <a:noFill/>
                    <a:ln>
                      <a:noFill/>
                    </a:ln>
                  </pic:spPr>
                </pic:pic>
              </a:graphicData>
            </a:graphic>
          </wp:inline>
        </w:drawing>
      </w:r>
    </w:p>
    <w:p w:rsidR="00717E14" w:rsidRPr="00717E14" w:rsidRDefault="00717E14" w:rsidP="00717E14">
      <w:pPr>
        <w:shd w:val="clear" w:color="auto" w:fill="FFFFFF"/>
        <w:spacing w:before="0" w:after="24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color w:val="747474"/>
          <w:sz w:val="22"/>
          <w:szCs w:val="22"/>
        </w:rPr>
        <w:t>전기차에서 발생하는 전자파는 세계보건기구(WHO) 권고기준 및 정부의 인체 보호 기준 대비 안전한 수준이다</w:t>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5E5E5E"/>
          <w:sz w:val="22"/>
          <w:szCs w:val="22"/>
        </w:rPr>
        <w:t>전자제품에서 발생하는 전자파가 인체에 유해하다는 논란은 여전히 진행형이다. 세계국제보건기구(WHO)는 잠재적 유해 가능성을 고려해 전자파 노출에 대한 국제 가이드라인을 83.3μT(마이크로 테슬라)로 권고하고 있다. 국내 역시 국제 가이드라인을 따른다.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lastRenderedPageBreak/>
        <w:br/>
        <w:t>전기차도 일종의 전자제품이라 전자파 노출을 걱정할 수 있지만, 전기차에서 발생하는 전자파는 인체에 영향을 미치지 않는 경미한 수준이다. 정차 중, 주행 중, 충전 중 각 좌석에서 발생하는 실내 자기장 분포는 국제 권고기준에 비교해도 매우 낮은 수준이며(1~3μT), 우리가 가정에서 흔히 사용하는 전기스탠드(0.5~2μT )나 TV(0.35~2μ</w:t>
      </w:r>
      <w:proofErr w:type="gramStart"/>
      <w:r w:rsidRPr="00717E14">
        <w:rPr>
          <w:rFonts w:asciiTheme="majorHAnsi" w:eastAsiaTheme="majorHAnsi" w:hAnsiTheme="majorHAnsi" w:cs="굴림"/>
          <w:color w:val="5E5E5E"/>
          <w:sz w:val="22"/>
          <w:szCs w:val="22"/>
        </w:rPr>
        <w:t>T )</w:t>
      </w:r>
      <w:proofErr w:type="gramEnd"/>
      <w:r w:rsidRPr="00717E14">
        <w:rPr>
          <w:rFonts w:asciiTheme="majorHAnsi" w:eastAsiaTheme="majorHAnsi" w:hAnsiTheme="majorHAnsi" w:cs="굴림"/>
          <w:color w:val="5E5E5E"/>
          <w:sz w:val="22"/>
          <w:szCs w:val="22"/>
        </w:rPr>
        <w:t>, 최근 조사된 전자담배의 전자파(1~3μT)와 유사한 수준이다.</w:t>
      </w:r>
      <w:r w:rsidRPr="00717E14">
        <w:rPr>
          <w:rFonts w:asciiTheme="majorHAnsi" w:eastAsiaTheme="majorHAnsi" w:hAnsiTheme="majorHAnsi" w:cs="굴림"/>
          <w:color w:val="747474"/>
          <w:sz w:val="22"/>
          <w:szCs w:val="22"/>
        </w:rPr>
        <w:br/>
      </w:r>
    </w:p>
    <w:p w:rsidR="007A7174" w:rsidRPr="00717E14" w:rsidRDefault="007A7174" w:rsidP="00717E14">
      <w:pPr>
        <w:shd w:val="clear" w:color="auto" w:fill="FFFFFF"/>
        <w:spacing w:before="0" w:after="240" w:line="351" w:lineRule="atLeast"/>
        <w:rPr>
          <w:ins w:id="25" w:author="Seo Seung Mo" w:date="2020-05-15T15:31:00Z"/>
          <w:rFonts w:asciiTheme="majorHAnsi" w:eastAsiaTheme="majorHAnsi" w:hAnsiTheme="majorHAnsi" w:cs="굴림"/>
          <w:color w:val="747474"/>
          <w:sz w:val="22"/>
          <w:szCs w:val="22"/>
        </w:rPr>
      </w:pPr>
    </w:p>
    <w:p w:rsidR="009E1BDD" w:rsidRPr="007A7174" w:rsidRDefault="00717E14" w:rsidP="00717E14">
      <w:pPr>
        <w:shd w:val="clear" w:color="auto" w:fill="FFFFFF"/>
        <w:spacing w:before="0" w:after="240" w:line="351" w:lineRule="atLeast"/>
        <w:rPr>
          <w:rFonts w:asciiTheme="majorHAnsi" w:hAnsiTheme="majorHAnsi"/>
          <w:sz w:val="28"/>
          <w:rPrChange w:id="26" w:author="Seo Seung Mo" w:date="2020-05-15T15:31:00Z">
            <w:rPr>
              <w:rFonts w:asciiTheme="majorHAnsi" w:eastAsiaTheme="majorHAnsi" w:hAnsiTheme="majorHAnsi" w:cs="굴림"/>
              <w:noProof/>
              <w:sz w:val="22"/>
              <w:szCs w:val="22"/>
            </w:rPr>
          </w:rPrChange>
        </w:rPr>
      </w:pPr>
      <w:r w:rsidRPr="007A7174">
        <w:rPr>
          <w:rFonts w:asciiTheme="majorHAnsi" w:hAnsiTheme="majorHAnsi"/>
          <w:b/>
          <w:color w:val="333333"/>
          <w:sz w:val="28"/>
          <w:rPrChange w:id="27" w:author="Seo Seung Mo" w:date="2020-05-15T15:31:00Z">
            <w:rPr>
              <w:rFonts w:asciiTheme="majorHAnsi" w:eastAsiaTheme="majorHAnsi" w:hAnsiTheme="majorHAnsi" w:cs="굴림"/>
              <w:b/>
              <w:bCs/>
              <w:color w:val="333333"/>
              <w:sz w:val="22"/>
              <w:szCs w:val="22"/>
            </w:rPr>
          </w:rPrChange>
        </w:rPr>
        <w:t>전기차는 사실 친환경차가 아니다?</w:t>
      </w:r>
      <w:r w:rsidR="009E1BDD" w:rsidRPr="007A7174">
        <w:rPr>
          <w:rFonts w:asciiTheme="majorHAnsi" w:hAnsiTheme="majorHAnsi"/>
          <w:sz w:val="28"/>
          <w:rPrChange w:id="28" w:author="Seo Seung Mo" w:date="2020-05-15T15:31:00Z">
            <w:rPr>
              <w:rFonts w:asciiTheme="majorHAnsi" w:eastAsiaTheme="majorHAnsi" w:hAnsiTheme="majorHAnsi" w:cs="굴림"/>
              <w:noProof/>
              <w:sz w:val="22"/>
              <w:szCs w:val="22"/>
            </w:rPr>
          </w:rPrChange>
        </w:rPr>
        <w:t xml:space="preserve"> </w:t>
      </w:r>
    </w:p>
    <w:p w:rsidR="00717E14" w:rsidRPr="00717E14" w:rsidRDefault="009E1BDD" w:rsidP="00B5169D">
      <w:pPr>
        <w:shd w:val="clear" w:color="auto" w:fill="FFFFFF"/>
        <w:spacing w:before="0" w:after="240" w:line="351" w:lineRule="atLeast"/>
        <w:rPr>
          <w:rFonts w:asciiTheme="majorHAnsi" w:eastAsiaTheme="majorHAnsi" w:hAnsiTheme="majorHAnsi" w:cs="굴림"/>
          <w:b/>
          <w:bCs/>
          <w:color w:val="747474"/>
          <w:sz w:val="22"/>
          <w:szCs w:val="22"/>
        </w:rPr>
      </w:pPr>
      <w:r w:rsidRPr="00717E14">
        <w:rPr>
          <w:rFonts w:asciiTheme="majorHAnsi" w:eastAsiaTheme="majorHAnsi" w:hAnsiTheme="majorHAnsi" w:cs="굴림"/>
          <w:noProof/>
          <w:sz w:val="22"/>
          <w:szCs w:val="22"/>
        </w:rPr>
        <w:drawing>
          <wp:inline distT="0" distB="0" distL="0" distR="0" wp14:anchorId="01E8AFDC" wp14:editId="56AF3C99">
            <wp:extent cx="4320000" cy="5000400"/>
            <wp:effectExtent l="0" t="0" r="4445" b="0"/>
            <wp:docPr id="4" name="그림 4"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전기차에 대한 오해와 진실"/>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5000400"/>
                    </a:xfrm>
                    <a:prstGeom prst="rect">
                      <a:avLst/>
                    </a:prstGeom>
                    <a:noFill/>
                    <a:ln>
                      <a:noFill/>
                    </a:ln>
                  </pic:spPr>
                </pic:pic>
              </a:graphicData>
            </a:graphic>
          </wp:inline>
        </w:drawing>
      </w:r>
    </w:p>
    <w:p w:rsidR="00717E14" w:rsidRPr="00717E14" w:rsidRDefault="00717E14" w:rsidP="00717E14">
      <w:pPr>
        <w:shd w:val="clear" w:color="auto" w:fill="FFFFFF"/>
        <w:spacing w:before="0" w:after="24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color w:val="747474"/>
          <w:sz w:val="22"/>
          <w:szCs w:val="22"/>
        </w:rPr>
        <w:t>전기차는 현 에너지 수급 현황을 고려해도 모든 타입의 내연기관차보다 친환경적이다</w:t>
      </w:r>
      <w:r w:rsidRPr="00717E14">
        <w:rPr>
          <w:rFonts w:asciiTheme="majorHAnsi" w:eastAsiaTheme="majorHAnsi" w:hAnsiTheme="majorHAnsi" w:cs="굴림"/>
          <w:color w:val="747474"/>
          <w:sz w:val="22"/>
          <w:szCs w:val="22"/>
        </w:rPr>
        <w:br/>
      </w:r>
      <w:del w:id="29" w:author="Seo Seung Mo" w:date="2020-05-15T15:31:00Z">
        <w:r w:rsidRPr="00717E14">
          <w:rPr>
            <w:rFonts w:asciiTheme="majorHAnsi" w:eastAsiaTheme="majorHAnsi" w:hAnsiTheme="majorHAnsi" w:cs="굴림"/>
            <w:color w:val="747474"/>
            <w:sz w:val="22"/>
            <w:szCs w:val="22"/>
          </w:rPr>
          <w:br/>
        </w:r>
      </w:del>
      <w:r w:rsidRPr="00717E14">
        <w:rPr>
          <w:rFonts w:asciiTheme="majorHAnsi" w:eastAsiaTheme="majorHAnsi" w:hAnsiTheme="majorHAnsi" w:cs="굴림"/>
          <w:color w:val="5E5E5E"/>
          <w:sz w:val="22"/>
          <w:szCs w:val="22"/>
        </w:rPr>
        <w:t xml:space="preserve">여전히 전기차의 친환경성에 대해 의문을 제기하는 경우가 많다. 전기차는 운행 과정에서 온실가스를 전혀 배출하지 않지만, 전기차를 움직일 전기를 생산하는 과정에서 </w:t>
      </w:r>
      <w:r w:rsidRPr="00717E14">
        <w:rPr>
          <w:rFonts w:asciiTheme="majorHAnsi" w:eastAsiaTheme="majorHAnsi" w:hAnsiTheme="majorHAnsi" w:cs="굴림"/>
          <w:color w:val="5E5E5E"/>
          <w:sz w:val="22"/>
          <w:szCs w:val="22"/>
        </w:rPr>
        <w:lastRenderedPageBreak/>
        <w:t>이미 온실가스가 발생한다는 논리다. 정말 그럴까?</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t>화력발전 등으로 전기를 생산할 경우, 전기차 운행이 온실가스를 배출하는 건 사실이다. 다만 위 표에서 볼 수 있는 것처럼 석유로만 생산한 전기로 가는 전기차가 1km 운행 당 배출하는 이산화탄소는 110g-CO2, 가솔린차와 디젤차는 각각 146g-CO2, 128g-CO2로 에너지 생산과정까지 고려하더라도 전기차의 이산화탄소 배출량이 내연기관차보다 적다.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t>석유뿐만 아니라 천연가스, 원자력, 신재생에너지 등으로 다양한 방식으로 전기를 생산하는 현황까지 고려하면 평균적으로 전기차 운행 시 발생하는 이산화탄소 총량은 더 낮아진다. 전 세계 각국의 에너지 정책은 점차 탈탄소화를 추구하고 있고, 친환경 발전 비중도 점차 늘어나고 있다. 그렇게 따지면 전기차는 더욱 친환경적인 차로 거듭나고 있는 셈이다.</w:t>
      </w:r>
      <w:r w:rsidRPr="00717E14">
        <w:rPr>
          <w:rFonts w:asciiTheme="majorHAnsi" w:eastAsiaTheme="majorHAnsi" w:hAnsiTheme="majorHAnsi" w:cs="굴림"/>
          <w:color w:val="747474"/>
          <w:sz w:val="22"/>
          <w:szCs w:val="22"/>
        </w:rPr>
        <w:br/>
      </w:r>
    </w:p>
    <w:p w:rsidR="007A7174" w:rsidRPr="00717E14" w:rsidRDefault="007A7174" w:rsidP="00717E14">
      <w:pPr>
        <w:shd w:val="clear" w:color="auto" w:fill="FFFFFF"/>
        <w:spacing w:before="0" w:after="240" w:line="351" w:lineRule="atLeast"/>
        <w:rPr>
          <w:ins w:id="30" w:author="Seo Seung Mo" w:date="2020-05-15T15:31:00Z"/>
          <w:rFonts w:asciiTheme="majorHAnsi" w:eastAsiaTheme="majorHAnsi" w:hAnsiTheme="majorHAnsi" w:cs="굴림"/>
          <w:color w:val="747474"/>
          <w:sz w:val="22"/>
          <w:szCs w:val="22"/>
        </w:rPr>
      </w:pPr>
    </w:p>
    <w:p w:rsidR="00717E14" w:rsidRPr="007A7174" w:rsidRDefault="00717E14" w:rsidP="00717E14">
      <w:pPr>
        <w:shd w:val="clear" w:color="auto" w:fill="FFFFFF"/>
        <w:spacing w:before="0" w:after="240" w:line="351" w:lineRule="atLeast"/>
        <w:rPr>
          <w:rFonts w:asciiTheme="majorHAnsi" w:hAnsiTheme="majorHAnsi"/>
          <w:b/>
          <w:color w:val="747474"/>
          <w:sz w:val="28"/>
          <w:rPrChange w:id="31" w:author="Seo Seung Mo" w:date="2020-05-15T15:31:00Z">
            <w:rPr>
              <w:rFonts w:asciiTheme="majorHAnsi" w:eastAsiaTheme="majorHAnsi" w:hAnsiTheme="majorHAnsi" w:cs="굴림"/>
              <w:b/>
              <w:bCs/>
              <w:color w:val="747474"/>
              <w:sz w:val="22"/>
              <w:szCs w:val="22"/>
            </w:rPr>
          </w:rPrChange>
        </w:rPr>
      </w:pPr>
      <w:r w:rsidRPr="007A7174">
        <w:rPr>
          <w:rFonts w:asciiTheme="majorHAnsi" w:hAnsiTheme="majorHAnsi"/>
          <w:b/>
          <w:color w:val="333333"/>
          <w:sz w:val="28"/>
          <w:rPrChange w:id="32" w:author="Seo Seung Mo" w:date="2020-05-15T15:31:00Z">
            <w:rPr>
              <w:rFonts w:asciiTheme="majorHAnsi" w:eastAsiaTheme="majorHAnsi" w:hAnsiTheme="majorHAnsi" w:cs="굴림"/>
              <w:b/>
              <w:bCs/>
              <w:color w:val="333333"/>
              <w:sz w:val="22"/>
              <w:szCs w:val="22"/>
            </w:rPr>
          </w:rPrChange>
        </w:rPr>
        <w:t>전기차 배터리 교체 비용은 큰 부담?</w:t>
      </w:r>
    </w:p>
    <w:p w:rsidR="00B5169D" w:rsidRPr="00717E14" w:rsidRDefault="00717E14" w:rsidP="00717E14">
      <w:pPr>
        <w:spacing w:before="0" w:after="0" w:line="240" w:lineRule="auto"/>
        <w:rPr>
          <w:rFonts w:asciiTheme="majorHAnsi" w:eastAsiaTheme="majorHAnsi" w:hAnsiTheme="majorHAnsi" w:cs="굴림"/>
          <w:sz w:val="22"/>
          <w:szCs w:val="22"/>
        </w:rPr>
      </w:pPr>
      <w:r w:rsidRPr="00717E14">
        <w:rPr>
          <w:rFonts w:asciiTheme="majorHAnsi" w:eastAsiaTheme="majorHAnsi" w:hAnsiTheme="majorHAnsi" w:cs="굴림"/>
          <w:noProof/>
          <w:sz w:val="22"/>
          <w:szCs w:val="22"/>
        </w:rPr>
        <w:drawing>
          <wp:inline distT="0" distB="0" distL="0" distR="0">
            <wp:extent cx="4319270" cy="3267075"/>
            <wp:effectExtent l="0" t="0" r="5080" b="9525"/>
            <wp:docPr id="3" name="그림 3"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전기차에 대한 오해와 진실"/>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9" b="49007"/>
                    <a:stretch/>
                  </pic:blipFill>
                  <pic:spPr bwMode="auto">
                    <a:xfrm>
                      <a:off x="0" y="0"/>
                      <a:ext cx="4334402" cy="3278521"/>
                    </a:xfrm>
                    <a:prstGeom prst="rect">
                      <a:avLst/>
                    </a:prstGeom>
                    <a:noFill/>
                    <a:ln>
                      <a:noFill/>
                    </a:ln>
                    <a:extLst>
                      <a:ext uri="{53640926-AAD7-44D8-BBD7-CCE9431645EC}">
                        <a14:shadowObscured xmlns:a14="http://schemas.microsoft.com/office/drawing/2010/main"/>
                      </a:ext>
                    </a:extLst>
                  </pic:spPr>
                </pic:pic>
              </a:graphicData>
            </a:graphic>
          </wp:inline>
        </w:drawing>
      </w:r>
    </w:p>
    <w:p w:rsidR="008D6360" w:rsidRDefault="00717E14" w:rsidP="00717E14">
      <w:pPr>
        <w:shd w:val="clear" w:color="auto" w:fill="FFFFFF"/>
        <w:spacing w:before="0" w:after="240" w:line="351" w:lineRule="atLeast"/>
        <w:rPr>
          <w:rFonts w:asciiTheme="majorHAnsi" w:eastAsiaTheme="majorHAnsi" w:hAnsiTheme="majorHAnsi" w:cs="굴림"/>
          <w:color w:val="5E5E5E"/>
          <w:sz w:val="22"/>
          <w:szCs w:val="22"/>
        </w:rPr>
      </w:pPr>
      <w:r w:rsidRPr="00717E14">
        <w:rPr>
          <w:rFonts w:asciiTheme="majorHAnsi" w:eastAsiaTheme="majorHAnsi" w:hAnsiTheme="majorHAnsi" w:cs="굴림"/>
          <w:color w:val="747474"/>
          <w:sz w:val="22"/>
          <w:szCs w:val="22"/>
        </w:rPr>
        <w:t>고전압 배터리는 전기차의 핵심 부품으로 일반적인 사용량 기준 약 20년 이상 유지 가능하다</w:t>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5E5E5E"/>
          <w:sz w:val="22"/>
          <w:szCs w:val="22"/>
        </w:rPr>
        <w:t xml:space="preserve">전기차의 배터리 수명은 몇 번이나 충전하고 </w:t>
      </w:r>
      <w:ins w:id="33" w:author="Seo Seung Mo" w:date="2020-05-15T15:31:00Z">
        <w:r w:rsidRPr="00717E14">
          <w:rPr>
            <w:rFonts w:asciiTheme="majorHAnsi" w:eastAsiaTheme="majorHAnsi" w:hAnsiTheme="majorHAnsi" w:cs="굴림"/>
            <w:color w:val="5E5E5E"/>
            <w:sz w:val="22"/>
            <w:szCs w:val="22"/>
          </w:rPr>
          <w:t>방전</w:t>
        </w:r>
        <w:r w:rsidR="007A7174">
          <w:rPr>
            <w:rFonts w:asciiTheme="majorHAnsi" w:eastAsiaTheme="majorHAnsi" w:hAnsiTheme="majorHAnsi" w:cs="굴림" w:hint="eastAsia"/>
            <w:color w:val="5E5E5E"/>
            <w:sz w:val="22"/>
            <w:szCs w:val="22"/>
          </w:rPr>
          <w:t>이 가능한지</w:t>
        </w:r>
        <w:r w:rsidRPr="00717E14">
          <w:rPr>
            <w:rFonts w:asciiTheme="majorHAnsi" w:eastAsiaTheme="majorHAnsi" w:hAnsiTheme="majorHAnsi" w:cs="굴림"/>
            <w:color w:val="5E5E5E"/>
            <w:sz w:val="22"/>
            <w:szCs w:val="22"/>
          </w:rPr>
          <w:t>로</w:t>
        </w:r>
      </w:ins>
      <w:del w:id="34" w:author="Seo Seung Mo" w:date="2020-05-15T15:31:00Z">
        <w:r w:rsidRPr="00717E14">
          <w:rPr>
            <w:rFonts w:asciiTheme="majorHAnsi" w:eastAsiaTheme="majorHAnsi" w:hAnsiTheme="majorHAnsi" w:cs="굴림"/>
            <w:color w:val="5E5E5E"/>
            <w:sz w:val="22"/>
            <w:szCs w:val="22"/>
          </w:rPr>
          <w:delText>방전할 수 있는지로</w:delText>
        </w:r>
      </w:del>
      <w:r w:rsidRPr="00717E14">
        <w:rPr>
          <w:rFonts w:asciiTheme="majorHAnsi" w:eastAsiaTheme="majorHAnsi" w:hAnsiTheme="majorHAnsi" w:cs="굴림"/>
          <w:color w:val="5E5E5E"/>
          <w:sz w:val="22"/>
          <w:szCs w:val="22"/>
        </w:rPr>
        <w:t xml:space="preserve"> 표현한다. 통상적으로 배터리를 완전 소진 후 100%까지 충전할 경우 약 1,000회 이상, 50% 사용 후 충전 했을 때는 약 5,000회, 20% 사용 후 충전했을 때는 약 8,000회 사용할 수 있다.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lastRenderedPageBreak/>
        <w:br/>
        <w:t>최근 출시된 쏘울 부스터 EV의 1회 충전 주행거리는 386km로 배터리의 20%를 사용하면 77.2km를 운행할 수 있다. 매일같이 77.2km를 운행한다고 가정하면 8,000일(약 22년) 동안 배터리 교체 없이 전기차를 탈 수 있다는 말이다. 즉, 전기차를 타는 동안 고장이 아닌 배터리 수명이 다해 교체하는 일은 없다고 봐도 무방하다.</w:t>
      </w:r>
    </w:p>
    <w:p w:rsidR="003368DD" w:rsidRDefault="00717E14" w:rsidP="00717E14">
      <w:pPr>
        <w:shd w:val="clear" w:color="auto" w:fill="FFFFFF"/>
        <w:spacing w:before="0" w:after="240" w:line="351" w:lineRule="atLeast"/>
        <w:rPr>
          <w:rFonts w:asciiTheme="majorHAnsi" w:eastAsiaTheme="majorHAnsi" w:hAnsiTheme="majorHAnsi" w:cs="굴림"/>
          <w:color w:val="5E5E5E"/>
          <w:sz w:val="22"/>
          <w:szCs w:val="22"/>
        </w:rPr>
      </w:pPr>
      <w:r w:rsidRPr="00717E14">
        <w:rPr>
          <w:rFonts w:asciiTheme="majorHAnsi" w:eastAsiaTheme="majorHAnsi" w:hAnsiTheme="majorHAnsi" w:cs="굴림"/>
          <w:color w:val="5E5E5E"/>
          <w:sz w:val="22"/>
          <w:szCs w:val="22"/>
        </w:rPr>
        <w:br/>
      </w:r>
      <w:r w:rsidR="008D6360" w:rsidRPr="00717E14">
        <w:rPr>
          <w:rFonts w:asciiTheme="majorHAnsi" w:eastAsiaTheme="majorHAnsi" w:hAnsiTheme="majorHAnsi" w:cs="굴림"/>
          <w:noProof/>
          <w:sz w:val="22"/>
          <w:szCs w:val="22"/>
        </w:rPr>
        <w:drawing>
          <wp:inline distT="0" distB="0" distL="0" distR="0" wp14:anchorId="142A11B2" wp14:editId="2CF59948">
            <wp:extent cx="4319270" cy="2924175"/>
            <wp:effectExtent l="0" t="0" r="5080" b="9525"/>
            <wp:docPr id="18" name="그림 18"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전기차에 대한 오해와 진실"/>
                    <pic:cNvPicPr>
                      <a:picLocks noChangeAspect="1" noChangeArrowheads="1"/>
                    </pic:cNvPicPr>
                  </pic:nvPicPr>
                  <pic:blipFill rotWithShape="1">
                    <a:blip r:embed="rId12">
                      <a:extLst>
                        <a:ext uri="{28A0092B-C50C-407E-A947-70E740481C1C}">
                          <a14:useLocalDpi xmlns:a14="http://schemas.microsoft.com/office/drawing/2010/main" val="0"/>
                        </a:ext>
                      </a:extLst>
                    </a:blip>
                    <a:srcRect t="53540" b="2975"/>
                    <a:stretch/>
                  </pic:blipFill>
                  <pic:spPr bwMode="auto">
                    <a:xfrm>
                      <a:off x="0" y="0"/>
                      <a:ext cx="4334402" cy="2934419"/>
                    </a:xfrm>
                    <a:prstGeom prst="rect">
                      <a:avLst/>
                    </a:prstGeom>
                    <a:noFill/>
                    <a:ln>
                      <a:noFill/>
                    </a:ln>
                    <a:extLst>
                      <a:ext uri="{53640926-AAD7-44D8-BBD7-CCE9431645EC}">
                        <a14:shadowObscured xmlns:a14="http://schemas.microsoft.com/office/drawing/2010/main"/>
                      </a:ext>
                    </a:extLst>
                  </pic:spPr>
                </pic:pic>
              </a:graphicData>
            </a:graphic>
          </wp:inline>
        </w:drawing>
      </w:r>
    </w:p>
    <w:p w:rsidR="00B5169D" w:rsidRPr="003368DD" w:rsidRDefault="00717E14" w:rsidP="00717E14">
      <w:pPr>
        <w:shd w:val="clear" w:color="auto" w:fill="FFFFFF"/>
        <w:spacing w:before="0" w:after="240" w:line="351" w:lineRule="atLeast"/>
        <w:rPr>
          <w:rFonts w:asciiTheme="majorHAnsi" w:eastAsiaTheme="majorHAnsi" w:hAnsiTheme="majorHAnsi" w:cs="굴림"/>
          <w:color w:val="5E5E5E"/>
          <w:sz w:val="22"/>
          <w:szCs w:val="22"/>
        </w:rPr>
      </w:pPr>
      <w:r w:rsidRPr="00717E14">
        <w:rPr>
          <w:rFonts w:asciiTheme="majorHAnsi" w:eastAsiaTheme="majorHAnsi" w:hAnsiTheme="majorHAnsi" w:cs="굴림"/>
          <w:color w:val="5E5E5E"/>
          <w:sz w:val="22"/>
          <w:szCs w:val="22"/>
        </w:rPr>
        <w:br/>
        <w:t>국내에서 판매되는 주요 전기차의 배터리 보증 기간만 봐도 배터리 교체 비용에 대한 걱정은 기우다. 현대차 아이오닉 일렉트릭과 코나 일렉트릭, 기아차 니로 EV는 기간과 주행 거리에 무관하게 평생 배터리를 보증하고 있다. 기아차 쏘울 부스터 EV, 쉐보레 볼트 EV, BMW i3, 닛산 리프도 넉넉한 보증 기간을 제공하고 있다.</w:t>
      </w:r>
      <w:r w:rsidRPr="00717E14">
        <w:rPr>
          <w:rFonts w:asciiTheme="majorHAnsi" w:eastAsiaTheme="majorHAnsi" w:hAnsiTheme="majorHAnsi" w:cs="굴림"/>
          <w:color w:val="747474"/>
          <w:sz w:val="22"/>
          <w:szCs w:val="22"/>
        </w:rPr>
        <w:br/>
      </w:r>
    </w:p>
    <w:p w:rsidR="003368DD" w:rsidRDefault="003368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3368DD" w:rsidRDefault="003368DD" w:rsidP="00717E14">
      <w:pPr>
        <w:shd w:val="clear" w:color="auto" w:fill="FFFFFF"/>
        <w:spacing w:before="0" w:after="240" w:line="351" w:lineRule="atLeast"/>
        <w:rPr>
          <w:rFonts w:asciiTheme="majorHAnsi" w:eastAsiaTheme="majorHAnsi" w:hAnsiTheme="majorHAnsi" w:cs="굴림"/>
          <w:b/>
          <w:bCs/>
          <w:color w:val="333333"/>
          <w:sz w:val="22"/>
          <w:szCs w:val="22"/>
        </w:rPr>
      </w:pPr>
    </w:p>
    <w:p w:rsidR="003368DD" w:rsidRDefault="003368DD" w:rsidP="00717E14">
      <w:pPr>
        <w:shd w:val="clear" w:color="auto" w:fill="FFFFFF"/>
        <w:spacing w:before="0" w:after="240" w:line="351" w:lineRule="atLeast"/>
        <w:rPr>
          <w:del w:id="35" w:author="Seo Seung Mo" w:date="2020-05-15T15:31:00Z"/>
          <w:rFonts w:asciiTheme="majorHAnsi" w:eastAsiaTheme="majorHAnsi" w:hAnsiTheme="majorHAnsi" w:cs="굴림"/>
          <w:b/>
          <w:bCs/>
          <w:color w:val="333333"/>
          <w:sz w:val="22"/>
          <w:szCs w:val="22"/>
        </w:rPr>
      </w:pPr>
    </w:p>
    <w:p w:rsidR="003368DD" w:rsidRDefault="003368DD" w:rsidP="00717E14">
      <w:pPr>
        <w:shd w:val="clear" w:color="auto" w:fill="FFFFFF"/>
        <w:spacing w:before="0" w:after="240" w:line="351" w:lineRule="atLeast"/>
        <w:rPr>
          <w:del w:id="36" w:author="Seo Seung Mo" w:date="2020-05-15T15:31:00Z"/>
          <w:rFonts w:asciiTheme="majorHAnsi" w:eastAsiaTheme="majorHAnsi" w:hAnsiTheme="majorHAnsi" w:cs="굴림"/>
          <w:b/>
          <w:bCs/>
          <w:color w:val="333333"/>
          <w:sz w:val="22"/>
          <w:szCs w:val="22"/>
        </w:rPr>
      </w:pPr>
    </w:p>
    <w:p w:rsidR="00717E14" w:rsidRPr="007A7174" w:rsidRDefault="00717E14" w:rsidP="00717E14">
      <w:pPr>
        <w:shd w:val="clear" w:color="auto" w:fill="FFFFFF"/>
        <w:spacing w:before="0" w:after="240" w:line="351" w:lineRule="atLeast"/>
        <w:rPr>
          <w:rFonts w:asciiTheme="majorHAnsi" w:hAnsiTheme="majorHAnsi"/>
          <w:b/>
          <w:color w:val="333333"/>
          <w:sz w:val="28"/>
          <w:rPrChange w:id="37" w:author="Seo Seung Mo" w:date="2020-05-15T15:31:00Z">
            <w:rPr>
              <w:rFonts w:asciiTheme="majorHAnsi" w:eastAsiaTheme="majorHAnsi" w:hAnsiTheme="majorHAnsi" w:cs="굴림"/>
              <w:b/>
              <w:bCs/>
              <w:color w:val="333333"/>
              <w:sz w:val="22"/>
              <w:szCs w:val="22"/>
            </w:rPr>
          </w:rPrChange>
        </w:rPr>
      </w:pPr>
      <w:r w:rsidRPr="007A7174">
        <w:rPr>
          <w:rFonts w:asciiTheme="majorHAnsi" w:hAnsiTheme="majorHAnsi"/>
          <w:b/>
          <w:color w:val="333333"/>
          <w:sz w:val="28"/>
          <w:rPrChange w:id="38" w:author="Seo Seung Mo" w:date="2020-05-15T15:31:00Z">
            <w:rPr>
              <w:rFonts w:asciiTheme="majorHAnsi" w:eastAsiaTheme="majorHAnsi" w:hAnsiTheme="majorHAnsi" w:cs="굴림"/>
              <w:b/>
              <w:bCs/>
              <w:color w:val="333333"/>
              <w:sz w:val="22"/>
              <w:szCs w:val="22"/>
            </w:rPr>
          </w:rPrChange>
        </w:rPr>
        <w:t>같은 전기차, 국가별로 다른 주행거리. 왜일까?</w:t>
      </w:r>
    </w:p>
    <w:p w:rsidR="00717E14" w:rsidRDefault="00717E14" w:rsidP="00717E14">
      <w:pPr>
        <w:spacing w:before="0" w:after="0" w:line="240" w:lineRule="auto"/>
        <w:rPr>
          <w:ins w:id="39" w:author="Seo Seung Mo" w:date="2020-05-15T15:31:00Z"/>
          <w:rFonts w:asciiTheme="majorHAnsi" w:eastAsiaTheme="majorHAnsi" w:hAnsiTheme="majorHAnsi" w:cs="굴림"/>
          <w:sz w:val="22"/>
          <w:szCs w:val="22"/>
        </w:rPr>
      </w:pPr>
      <w:ins w:id="40" w:author="Seo Seung Mo" w:date="2020-05-15T15:31:00Z">
        <w:r w:rsidRPr="00717E14">
          <w:rPr>
            <w:rFonts w:asciiTheme="majorHAnsi" w:eastAsiaTheme="majorHAnsi" w:hAnsiTheme="majorHAnsi" w:cs="굴림"/>
            <w:noProof/>
            <w:sz w:val="22"/>
            <w:szCs w:val="22"/>
          </w:rPr>
          <w:lastRenderedPageBreak/>
          <w:drawing>
            <wp:anchor distT="0" distB="0" distL="114300" distR="114300" simplePos="0" relativeHeight="251659264" behindDoc="0" locked="0" layoutInCell="1" allowOverlap="1">
              <wp:simplePos x="914400" y="1543050"/>
              <wp:positionH relativeFrom="column">
                <wp:align>left</wp:align>
              </wp:positionH>
              <wp:positionV relativeFrom="paragraph">
                <wp:align>top</wp:align>
              </wp:positionV>
              <wp:extent cx="4319270" cy="3095625"/>
              <wp:effectExtent l="0" t="0" r="5080" b="9525"/>
              <wp:wrapSquare wrapText="bothSides"/>
              <wp:docPr id="1" name="그림 1"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전기차에 대한 오해와 진실"/>
                      <pic:cNvPicPr>
                        <a:picLocks noChangeAspect="1" noChangeArrowheads="1"/>
                      </pic:cNvPicPr>
                    </pic:nvPicPr>
                    <pic:blipFill rotWithShape="1">
                      <a:blip r:embed="rId13">
                        <a:extLst>
                          <a:ext uri="{28A0092B-C50C-407E-A947-70E740481C1C}">
                            <a14:useLocalDpi xmlns:a14="http://schemas.microsoft.com/office/drawing/2010/main" val="0"/>
                          </a:ext>
                        </a:extLst>
                      </a:blip>
                      <a:srcRect t="4955" b="5550"/>
                      <a:stretch/>
                    </pic:blipFill>
                    <pic:spPr bwMode="auto">
                      <a:xfrm>
                        <a:off x="0" y="0"/>
                        <a:ext cx="4319270" cy="3095625"/>
                      </a:xfrm>
                      <a:prstGeom prst="rect">
                        <a:avLst/>
                      </a:prstGeom>
                      <a:noFill/>
                      <a:ln>
                        <a:noFill/>
                      </a:ln>
                      <a:extLst>
                        <a:ext uri="{53640926-AAD7-44D8-BBD7-CCE9431645EC}">
                          <a14:shadowObscured xmlns:a14="http://schemas.microsoft.com/office/drawing/2010/main"/>
                        </a:ext>
                      </a:extLst>
                    </pic:spPr>
                  </pic:pic>
                </a:graphicData>
              </a:graphic>
            </wp:anchor>
          </w:drawing>
        </w:r>
        <w:r w:rsidR="007A7174">
          <w:rPr>
            <w:rFonts w:asciiTheme="majorHAnsi" w:eastAsiaTheme="majorHAnsi" w:hAnsiTheme="majorHAnsi" w:cs="굴림"/>
            <w:sz w:val="22"/>
            <w:szCs w:val="22"/>
          </w:rPr>
          <w:br w:type="textWrapping" w:clear="all"/>
        </w:r>
      </w:ins>
    </w:p>
    <w:p w:rsidR="00717E14" w:rsidRDefault="00717E14" w:rsidP="00717E14">
      <w:pPr>
        <w:spacing w:before="0" w:after="0" w:line="240" w:lineRule="auto"/>
        <w:rPr>
          <w:del w:id="41" w:author="Seo Seung Mo" w:date="2020-05-15T15:31:00Z"/>
          <w:rFonts w:asciiTheme="majorHAnsi" w:eastAsiaTheme="majorHAnsi" w:hAnsiTheme="majorHAnsi" w:cs="굴림"/>
          <w:sz w:val="22"/>
          <w:szCs w:val="22"/>
        </w:rPr>
      </w:pPr>
      <w:del w:id="42" w:author="Seo Seung Mo" w:date="2020-05-15T15:31:00Z">
        <w:r w:rsidRPr="00717E14">
          <w:rPr>
            <w:rFonts w:asciiTheme="majorHAnsi" w:eastAsiaTheme="majorHAnsi" w:hAnsiTheme="majorHAnsi" w:cs="굴림"/>
            <w:noProof/>
            <w:sz w:val="22"/>
            <w:szCs w:val="22"/>
          </w:rPr>
          <w:drawing>
            <wp:inline distT="0" distB="0" distL="0" distR="0">
              <wp:extent cx="4319270" cy="3095625"/>
              <wp:effectExtent l="0" t="0" r="5080" b="9525"/>
              <wp:docPr id="2" name="그림 2" descr="전기차에 대한 오해와 진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전기차에 대한 오해와 진실"/>
                      <pic:cNvPicPr>
                        <a:picLocks noChangeAspect="1" noChangeArrowheads="1"/>
                      </pic:cNvPicPr>
                    </pic:nvPicPr>
                    <pic:blipFill rotWithShape="1">
                      <a:blip r:embed="rId13">
                        <a:extLst>
                          <a:ext uri="{28A0092B-C50C-407E-A947-70E740481C1C}">
                            <a14:useLocalDpi xmlns:a14="http://schemas.microsoft.com/office/drawing/2010/main" val="0"/>
                          </a:ext>
                        </a:extLst>
                      </a:blip>
                      <a:srcRect t="4955" b="5550"/>
                      <a:stretch/>
                    </pic:blipFill>
                    <pic:spPr bwMode="auto">
                      <a:xfrm>
                        <a:off x="0" y="0"/>
                        <a:ext cx="4320000" cy="3096148"/>
                      </a:xfrm>
                      <a:prstGeom prst="rect">
                        <a:avLst/>
                      </a:prstGeom>
                      <a:noFill/>
                      <a:ln>
                        <a:noFill/>
                      </a:ln>
                      <a:extLst>
                        <a:ext uri="{53640926-AAD7-44D8-BBD7-CCE9431645EC}">
                          <a14:shadowObscured xmlns:a14="http://schemas.microsoft.com/office/drawing/2010/main"/>
                        </a:ext>
                      </a:extLst>
                    </pic:spPr>
                  </pic:pic>
                </a:graphicData>
              </a:graphic>
            </wp:inline>
          </w:drawing>
        </w:r>
      </w:del>
    </w:p>
    <w:p w:rsidR="003368DD" w:rsidRPr="00717E14" w:rsidRDefault="003368DD" w:rsidP="00717E14">
      <w:pPr>
        <w:spacing w:before="0" w:after="0" w:line="240" w:lineRule="auto"/>
        <w:rPr>
          <w:rFonts w:asciiTheme="majorHAnsi" w:eastAsiaTheme="majorHAnsi" w:hAnsiTheme="majorHAnsi" w:cs="굴림"/>
          <w:sz w:val="22"/>
          <w:szCs w:val="22"/>
        </w:rPr>
      </w:pPr>
    </w:p>
    <w:p w:rsidR="00717E14" w:rsidRPr="00717E14" w:rsidRDefault="00717E14" w:rsidP="00717E14">
      <w:pPr>
        <w:shd w:val="clear" w:color="auto" w:fill="FFFFFF"/>
        <w:spacing w:before="0" w:after="0" w:line="351" w:lineRule="atLeast"/>
        <w:rPr>
          <w:rFonts w:asciiTheme="majorHAnsi" w:eastAsiaTheme="majorHAnsi" w:hAnsiTheme="majorHAnsi" w:cs="굴림"/>
          <w:color w:val="747474"/>
          <w:sz w:val="22"/>
          <w:szCs w:val="22"/>
        </w:rPr>
      </w:pPr>
      <w:r w:rsidRPr="00717E14">
        <w:rPr>
          <w:rFonts w:asciiTheme="majorHAnsi" w:eastAsiaTheme="majorHAnsi" w:hAnsiTheme="majorHAnsi" w:cs="굴림"/>
          <w:color w:val="747474"/>
          <w:sz w:val="22"/>
          <w:szCs w:val="22"/>
        </w:rPr>
        <w:t>전기차 주행거리에 대한 평가는 국가마다 방식이 달라 같은 모델이라도 차이가 난다. 특히, 최종 측정 주행거리의 70%를 반영하는 국내·북미와 유럽의 차이가 크게 난다</w:t>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747474"/>
          <w:sz w:val="22"/>
          <w:szCs w:val="22"/>
        </w:rPr>
        <w:br/>
      </w:r>
      <w:r w:rsidRPr="00717E14">
        <w:rPr>
          <w:rFonts w:asciiTheme="majorHAnsi" w:eastAsiaTheme="majorHAnsi" w:hAnsiTheme="majorHAnsi" w:cs="굴림"/>
          <w:color w:val="5E5E5E"/>
          <w:sz w:val="22"/>
          <w:szCs w:val="22"/>
        </w:rPr>
        <w:t>동일한 사양의 전기차 모델이라도 국가별로 표기하는 1회 충전 주행거리에 차이가 나는 경우를 볼 수 있다. 이는 국가별 주행거리 평가 방법이 다르기 때문이다. 국내와 북미의 경우 MCT(Multi Cycle Test) 시험방법으로 전기차의 주행거리를 평가한다. MCT 시험방법은 시내 주행, 고속 주행, 정속 주행을 한 번의 주행으로 번갈아 가며 실시하는 평가 방법이다. 국내와 북미는 해당 평가 방법을 통해 측정한 주행거리의 70%를 1회 충전 주행거리로 인증 표기한다. 동일한 평가 방법임에도 국내와 북미의 1회 충전 주행거리 표기에 차이가 있는 이유는 정속 주행 구간의 속도 조건(국내 88.5km/h, 북미 65mph(104.6km/h))이 다르기 때문이다.</w:t>
      </w:r>
      <w:r w:rsidRPr="00717E14">
        <w:rPr>
          <w:rFonts w:asciiTheme="majorHAnsi" w:eastAsiaTheme="majorHAnsi" w:hAnsiTheme="majorHAnsi" w:cs="굴림"/>
          <w:color w:val="5E5E5E"/>
          <w:sz w:val="22"/>
          <w:szCs w:val="22"/>
        </w:rPr>
        <w:br/>
      </w:r>
      <w:r w:rsidRPr="00717E14">
        <w:rPr>
          <w:rFonts w:asciiTheme="majorHAnsi" w:eastAsiaTheme="majorHAnsi" w:hAnsiTheme="majorHAnsi" w:cs="굴림"/>
          <w:color w:val="5E5E5E"/>
          <w:sz w:val="22"/>
          <w:szCs w:val="22"/>
        </w:rPr>
        <w:br/>
        <w:t>유럽의 경우 2017년 9월 이후부터 WLTP(Worldwide harmonized Light vehicles Test Procedure) 시험방식을 사용한다. 이는 유럽의 기존 평가방법인 NEDC(New European Driving Cycle)를 보완한 방법으로 실제 도로의 운행 상황까지 고려해 급가속과 감속, 초고속 주행 등으로 검사영역을 넓힌 방식이다. 유럽에서는 WLTP를 통해 측정한 주행거리를 그대로 인증 표기한다.</w:t>
      </w:r>
    </w:p>
    <w:p w:rsidR="00707F40" w:rsidRPr="00717E14" w:rsidRDefault="00707F40">
      <w:pPr>
        <w:rPr>
          <w:rFonts w:asciiTheme="majorHAnsi" w:eastAsiaTheme="majorHAnsi" w:hAnsiTheme="majorHAnsi"/>
          <w:sz w:val="22"/>
          <w:szCs w:val="22"/>
        </w:rPr>
      </w:pPr>
    </w:p>
    <w:p w:rsidR="00707F40" w:rsidRPr="00717E14" w:rsidRDefault="00707F40">
      <w:pPr>
        <w:rPr>
          <w:rFonts w:asciiTheme="majorHAnsi" w:eastAsiaTheme="majorHAnsi" w:hAnsiTheme="majorHAnsi"/>
          <w:sz w:val="22"/>
          <w:szCs w:val="22"/>
        </w:rPr>
      </w:pPr>
      <w:proofErr w:type="gramStart"/>
      <w:r w:rsidRPr="00717E14">
        <w:rPr>
          <w:rFonts w:asciiTheme="majorHAnsi" w:eastAsiaTheme="majorHAnsi" w:hAnsiTheme="majorHAnsi" w:hint="eastAsia"/>
          <w:sz w:val="22"/>
          <w:szCs w:val="22"/>
        </w:rPr>
        <w:lastRenderedPageBreak/>
        <w:t xml:space="preserve">출처 </w:t>
      </w:r>
      <w:r w:rsidRPr="00717E14">
        <w:rPr>
          <w:rFonts w:asciiTheme="majorHAnsi" w:eastAsiaTheme="majorHAnsi" w:hAnsiTheme="majorHAnsi"/>
          <w:sz w:val="22"/>
          <w:szCs w:val="22"/>
        </w:rPr>
        <w:t>:</w:t>
      </w:r>
      <w:proofErr w:type="gramEnd"/>
      <w:r w:rsidRPr="00717E14">
        <w:rPr>
          <w:rFonts w:asciiTheme="majorHAnsi" w:eastAsiaTheme="majorHAnsi" w:hAnsiTheme="majorHAnsi"/>
          <w:sz w:val="22"/>
          <w:szCs w:val="22"/>
        </w:rPr>
        <w:t xml:space="preserve"> </w:t>
      </w:r>
      <w:hyperlink r:id="rId14" w:history="1">
        <w:r w:rsidR="00717E14" w:rsidRPr="00717E14">
          <w:rPr>
            <w:rStyle w:val="af5"/>
            <w:rFonts w:asciiTheme="majorHAnsi" w:eastAsiaTheme="majorHAnsi" w:hAnsiTheme="majorHAnsi"/>
            <w:sz w:val="22"/>
            <w:szCs w:val="22"/>
          </w:rPr>
          <w:t>https://news.hmgjournal.com/Group-Story/%EC%A0%84%EA%B8%B0%EC%B0%A8%EC%97%90-%EB%8C%80%ED%95%9C-%EC%98%A4%ED%95%B4%EC%99%80-%EC%A7%84%EC%8B%A4</w:t>
        </w:r>
      </w:hyperlink>
    </w:p>
    <w:sectPr w:rsidR="00707F40" w:rsidRPr="00717E14">
      <w:headerReference w:type="even" r:id="rId15"/>
      <w:headerReference w:type="default" r:id="rId16"/>
      <w:footerReference w:type="even" r:id="rId17"/>
      <w:footerReference w:type="default" r:id="rId18"/>
      <w:headerReference w:type="first" r:id="rId19"/>
      <w:footerReference w:type="firs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CEF" w:rsidRDefault="007C4CEF" w:rsidP="00330A10">
      <w:pPr>
        <w:spacing w:before="0" w:after="0" w:line="240" w:lineRule="auto"/>
      </w:pPr>
      <w:r>
        <w:separator/>
      </w:r>
    </w:p>
  </w:endnote>
  <w:endnote w:type="continuationSeparator" w:id="0">
    <w:p w:rsidR="007C4CEF" w:rsidRDefault="007C4CEF" w:rsidP="00330A10">
      <w:pPr>
        <w:spacing w:before="0" w:after="0" w:line="240" w:lineRule="auto"/>
      </w:pPr>
      <w:r>
        <w:continuationSeparator/>
      </w:r>
    </w:p>
  </w:endnote>
  <w:endnote w:type="continuationNotice" w:id="1">
    <w:p w:rsidR="00341306" w:rsidRDefault="0034130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CEF" w:rsidRDefault="007C4CEF" w:rsidP="00330A10">
      <w:pPr>
        <w:spacing w:before="0" w:after="0" w:line="240" w:lineRule="auto"/>
      </w:pPr>
      <w:r>
        <w:separator/>
      </w:r>
    </w:p>
  </w:footnote>
  <w:footnote w:type="continuationSeparator" w:id="0">
    <w:p w:rsidR="007C4CEF" w:rsidRDefault="007C4CEF" w:rsidP="00330A10">
      <w:pPr>
        <w:spacing w:before="0" w:after="0" w:line="240" w:lineRule="auto"/>
      </w:pPr>
      <w:r>
        <w:continuationSeparator/>
      </w:r>
    </w:p>
  </w:footnote>
  <w:footnote w:type="continuationNotice" w:id="1">
    <w:p w:rsidR="00341306" w:rsidRDefault="0034130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rsidP="00330A10">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A10" w:rsidRDefault="00330A10">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926ED"/>
    <w:multiLevelType w:val="hybridMultilevel"/>
    <w:tmpl w:val="A2981346"/>
    <w:lvl w:ilvl="0" w:tplc="B9884E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F53D0F"/>
    <w:multiLevelType w:val="hybridMultilevel"/>
    <w:tmpl w:val="6D222126"/>
    <w:lvl w:ilvl="0" w:tplc="285249E4">
      <w:start w:val="1"/>
      <w:numFmt w:val="decimal"/>
      <w:lvlText w:val="%1."/>
      <w:lvlJc w:val="left"/>
      <w:pPr>
        <w:ind w:left="1200" w:hanging="400"/>
      </w:pPr>
      <w:rPr>
        <w:rFonts w:asciiTheme="minorHAnsi" w:eastAsiaTheme="minorEastAsia" w:hAnsiTheme="minorHAnsi" w:hint="default"/>
        <w:color w:val="auto"/>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247E3C39"/>
    <w:multiLevelType w:val="hybridMultilevel"/>
    <w:tmpl w:val="173A6036"/>
    <w:lvl w:ilvl="0" w:tplc="B9884E98">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4E4A3424"/>
    <w:multiLevelType w:val="hybridMultilevel"/>
    <w:tmpl w:val="3150267E"/>
    <w:lvl w:ilvl="0" w:tplc="26C0DE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B21E7B"/>
    <w:multiLevelType w:val="hybridMultilevel"/>
    <w:tmpl w:val="09DA70CE"/>
    <w:lvl w:ilvl="0" w:tplc="285249E4">
      <w:start w:val="1"/>
      <w:numFmt w:val="decimal"/>
      <w:lvlText w:val="%1."/>
      <w:lvlJc w:val="left"/>
      <w:pPr>
        <w:ind w:left="760" w:hanging="360"/>
      </w:pPr>
      <w:rPr>
        <w:rFonts w:asciiTheme="minorHAnsi" w:eastAsiaTheme="minorEastAsia" w:hAnsiTheme="minorHAnsi"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A10"/>
    <w:rsid w:val="00010D33"/>
    <w:rsid w:val="00050156"/>
    <w:rsid w:val="00094956"/>
    <w:rsid w:val="000D42A4"/>
    <w:rsid w:val="00181A24"/>
    <w:rsid w:val="001A32B2"/>
    <w:rsid w:val="0025678C"/>
    <w:rsid w:val="002849EF"/>
    <w:rsid w:val="002A24EE"/>
    <w:rsid w:val="00330A10"/>
    <w:rsid w:val="003368DD"/>
    <w:rsid w:val="00341306"/>
    <w:rsid w:val="003F14C2"/>
    <w:rsid w:val="00453596"/>
    <w:rsid w:val="004538F2"/>
    <w:rsid w:val="00462167"/>
    <w:rsid w:val="00627AF0"/>
    <w:rsid w:val="00642D37"/>
    <w:rsid w:val="006430D0"/>
    <w:rsid w:val="006A592B"/>
    <w:rsid w:val="00707F40"/>
    <w:rsid w:val="00717E14"/>
    <w:rsid w:val="00720BDB"/>
    <w:rsid w:val="007342DD"/>
    <w:rsid w:val="00792BAD"/>
    <w:rsid w:val="007A7174"/>
    <w:rsid w:val="007C4CEF"/>
    <w:rsid w:val="008D6360"/>
    <w:rsid w:val="00996CBA"/>
    <w:rsid w:val="009C6AF1"/>
    <w:rsid w:val="009E1BDD"/>
    <w:rsid w:val="00B5169D"/>
    <w:rsid w:val="00D73130"/>
    <w:rsid w:val="00E17DB1"/>
    <w:rsid w:val="00E17F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8E24C0"/>
  <w15:chartTrackingRefBased/>
  <w15:docId w15:val="{5BC01DF9-BBD1-4AA5-B129-879A163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0A10"/>
  </w:style>
  <w:style w:type="paragraph" w:styleId="1">
    <w:name w:val="heading 1"/>
    <w:basedOn w:val="a"/>
    <w:next w:val="a"/>
    <w:link w:val="1Char"/>
    <w:uiPriority w:val="9"/>
    <w:qFormat/>
    <w:rsid w:val="00330A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30A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Char"/>
    <w:uiPriority w:val="9"/>
    <w:semiHidden/>
    <w:unhideWhenUsed/>
    <w:qFormat/>
    <w:rsid w:val="00330A10"/>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Char"/>
    <w:uiPriority w:val="9"/>
    <w:semiHidden/>
    <w:unhideWhenUsed/>
    <w:qFormat/>
    <w:rsid w:val="00330A10"/>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Char"/>
    <w:uiPriority w:val="9"/>
    <w:semiHidden/>
    <w:unhideWhenUsed/>
    <w:qFormat/>
    <w:rsid w:val="00330A10"/>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Char"/>
    <w:uiPriority w:val="9"/>
    <w:semiHidden/>
    <w:unhideWhenUsed/>
    <w:qFormat/>
    <w:rsid w:val="00330A10"/>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Char"/>
    <w:uiPriority w:val="9"/>
    <w:semiHidden/>
    <w:unhideWhenUsed/>
    <w:qFormat/>
    <w:rsid w:val="00330A10"/>
    <w:pPr>
      <w:spacing w:before="200" w:after="0"/>
      <w:outlineLvl w:val="6"/>
    </w:pPr>
    <w:rPr>
      <w:caps/>
      <w:color w:val="2F5496" w:themeColor="accent1" w:themeShade="BF"/>
      <w:spacing w:val="10"/>
    </w:rPr>
  </w:style>
  <w:style w:type="paragraph" w:styleId="8">
    <w:name w:val="heading 8"/>
    <w:basedOn w:val="a"/>
    <w:next w:val="a"/>
    <w:link w:val="8Char"/>
    <w:uiPriority w:val="9"/>
    <w:semiHidden/>
    <w:unhideWhenUsed/>
    <w:qFormat/>
    <w:rsid w:val="00330A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330A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30A10"/>
    <w:rPr>
      <w:caps/>
      <w:color w:val="FFFFFF" w:themeColor="background1"/>
      <w:spacing w:val="15"/>
      <w:sz w:val="22"/>
      <w:szCs w:val="22"/>
      <w:shd w:val="clear" w:color="auto" w:fill="4472C4" w:themeFill="accent1"/>
    </w:rPr>
  </w:style>
  <w:style w:type="character" w:customStyle="1" w:styleId="2Char">
    <w:name w:val="제목 2 Char"/>
    <w:basedOn w:val="a0"/>
    <w:link w:val="2"/>
    <w:uiPriority w:val="9"/>
    <w:rsid w:val="00330A10"/>
    <w:rPr>
      <w:caps/>
      <w:spacing w:val="15"/>
      <w:shd w:val="clear" w:color="auto" w:fill="D9E2F3" w:themeFill="accent1" w:themeFillTint="33"/>
    </w:rPr>
  </w:style>
  <w:style w:type="character" w:customStyle="1" w:styleId="3Char">
    <w:name w:val="제목 3 Char"/>
    <w:basedOn w:val="a0"/>
    <w:link w:val="3"/>
    <w:uiPriority w:val="9"/>
    <w:semiHidden/>
    <w:rsid w:val="00330A10"/>
    <w:rPr>
      <w:caps/>
      <w:color w:val="1F3763" w:themeColor="accent1" w:themeShade="7F"/>
      <w:spacing w:val="15"/>
    </w:rPr>
  </w:style>
  <w:style w:type="character" w:customStyle="1" w:styleId="4Char">
    <w:name w:val="제목 4 Char"/>
    <w:basedOn w:val="a0"/>
    <w:link w:val="4"/>
    <w:uiPriority w:val="9"/>
    <w:semiHidden/>
    <w:rsid w:val="00330A10"/>
    <w:rPr>
      <w:caps/>
      <w:color w:val="2F5496" w:themeColor="accent1" w:themeShade="BF"/>
      <w:spacing w:val="10"/>
    </w:rPr>
  </w:style>
  <w:style w:type="character" w:customStyle="1" w:styleId="5Char">
    <w:name w:val="제목 5 Char"/>
    <w:basedOn w:val="a0"/>
    <w:link w:val="5"/>
    <w:uiPriority w:val="9"/>
    <w:semiHidden/>
    <w:rsid w:val="00330A10"/>
    <w:rPr>
      <w:caps/>
      <w:color w:val="2F5496" w:themeColor="accent1" w:themeShade="BF"/>
      <w:spacing w:val="10"/>
    </w:rPr>
  </w:style>
  <w:style w:type="character" w:customStyle="1" w:styleId="6Char">
    <w:name w:val="제목 6 Char"/>
    <w:basedOn w:val="a0"/>
    <w:link w:val="6"/>
    <w:uiPriority w:val="9"/>
    <w:semiHidden/>
    <w:rsid w:val="00330A10"/>
    <w:rPr>
      <w:caps/>
      <w:color w:val="2F5496" w:themeColor="accent1" w:themeShade="BF"/>
      <w:spacing w:val="10"/>
    </w:rPr>
  </w:style>
  <w:style w:type="character" w:customStyle="1" w:styleId="7Char">
    <w:name w:val="제목 7 Char"/>
    <w:basedOn w:val="a0"/>
    <w:link w:val="7"/>
    <w:uiPriority w:val="9"/>
    <w:semiHidden/>
    <w:rsid w:val="00330A10"/>
    <w:rPr>
      <w:caps/>
      <w:color w:val="2F5496" w:themeColor="accent1" w:themeShade="BF"/>
      <w:spacing w:val="10"/>
    </w:rPr>
  </w:style>
  <w:style w:type="character" w:customStyle="1" w:styleId="8Char">
    <w:name w:val="제목 8 Char"/>
    <w:basedOn w:val="a0"/>
    <w:link w:val="8"/>
    <w:uiPriority w:val="9"/>
    <w:semiHidden/>
    <w:rsid w:val="00330A10"/>
    <w:rPr>
      <w:caps/>
      <w:spacing w:val="10"/>
      <w:sz w:val="18"/>
      <w:szCs w:val="18"/>
    </w:rPr>
  </w:style>
  <w:style w:type="character" w:customStyle="1" w:styleId="9Char">
    <w:name w:val="제목 9 Char"/>
    <w:basedOn w:val="a0"/>
    <w:link w:val="9"/>
    <w:uiPriority w:val="9"/>
    <w:semiHidden/>
    <w:rsid w:val="00330A10"/>
    <w:rPr>
      <w:i/>
      <w:iCs/>
      <w:caps/>
      <w:spacing w:val="10"/>
      <w:sz w:val="18"/>
      <w:szCs w:val="18"/>
    </w:rPr>
  </w:style>
  <w:style w:type="paragraph" w:styleId="a3">
    <w:name w:val="caption"/>
    <w:basedOn w:val="a"/>
    <w:next w:val="a"/>
    <w:uiPriority w:val="35"/>
    <w:semiHidden/>
    <w:unhideWhenUsed/>
    <w:qFormat/>
    <w:rsid w:val="00330A10"/>
    <w:rPr>
      <w:b/>
      <w:bCs/>
      <w:color w:val="2F5496" w:themeColor="accent1" w:themeShade="BF"/>
      <w:sz w:val="16"/>
      <w:szCs w:val="16"/>
    </w:rPr>
  </w:style>
  <w:style w:type="paragraph" w:styleId="a4">
    <w:name w:val="Title"/>
    <w:basedOn w:val="a"/>
    <w:next w:val="a"/>
    <w:link w:val="Char"/>
    <w:uiPriority w:val="10"/>
    <w:qFormat/>
    <w:rsid w:val="00330A1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Char">
    <w:name w:val="제목 Char"/>
    <w:basedOn w:val="a0"/>
    <w:link w:val="a4"/>
    <w:uiPriority w:val="10"/>
    <w:rsid w:val="00330A10"/>
    <w:rPr>
      <w:rFonts w:asciiTheme="majorHAnsi" w:eastAsiaTheme="majorEastAsia" w:hAnsiTheme="majorHAnsi" w:cstheme="majorBidi"/>
      <w:caps/>
      <w:color w:val="4472C4" w:themeColor="accent1"/>
      <w:spacing w:val="10"/>
      <w:sz w:val="52"/>
      <w:szCs w:val="52"/>
    </w:rPr>
  </w:style>
  <w:style w:type="paragraph" w:styleId="a5">
    <w:name w:val="Subtitle"/>
    <w:basedOn w:val="a"/>
    <w:next w:val="a"/>
    <w:link w:val="Char0"/>
    <w:uiPriority w:val="11"/>
    <w:qFormat/>
    <w:rsid w:val="00330A10"/>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330A10"/>
    <w:rPr>
      <w:caps/>
      <w:color w:val="595959" w:themeColor="text1" w:themeTint="A6"/>
      <w:spacing w:val="10"/>
      <w:sz w:val="21"/>
      <w:szCs w:val="21"/>
    </w:rPr>
  </w:style>
  <w:style w:type="character" w:styleId="a6">
    <w:name w:val="Strong"/>
    <w:uiPriority w:val="22"/>
    <w:qFormat/>
    <w:rsid w:val="00330A10"/>
    <w:rPr>
      <w:b/>
      <w:bCs/>
    </w:rPr>
  </w:style>
  <w:style w:type="character" w:styleId="a7">
    <w:name w:val="Emphasis"/>
    <w:uiPriority w:val="20"/>
    <w:qFormat/>
    <w:rsid w:val="00330A10"/>
    <w:rPr>
      <w:caps/>
      <w:color w:val="1F3763" w:themeColor="accent1" w:themeShade="7F"/>
      <w:spacing w:val="5"/>
    </w:rPr>
  </w:style>
  <w:style w:type="paragraph" w:styleId="a8">
    <w:name w:val="No Spacing"/>
    <w:uiPriority w:val="1"/>
    <w:qFormat/>
    <w:rsid w:val="00330A10"/>
    <w:pPr>
      <w:spacing w:after="0" w:line="240" w:lineRule="auto"/>
    </w:pPr>
  </w:style>
  <w:style w:type="paragraph" w:styleId="a9">
    <w:name w:val="Quote"/>
    <w:basedOn w:val="a"/>
    <w:next w:val="a"/>
    <w:link w:val="Char1"/>
    <w:uiPriority w:val="29"/>
    <w:qFormat/>
    <w:rsid w:val="00330A10"/>
    <w:rPr>
      <w:i/>
      <w:iCs/>
      <w:sz w:val="24"/>
      <w:szCs w:val="24"/>
    </w:rPr>
  </w:style>
  <w:style w:type="character" w:customStyle="1" w:styleId="Char1">
    <w:name w:val="인용 Char"/>
    <w:basedOn w:val="a0"/>
    <w:link w:val="a9"/>
    <w:uiPriority w:val="29"/>
    <w:rsid w:val="00330A10"/>
    <w:rPr>
      <w:i/>
      <w:iCs/>
      <w:sz w:val="24"/>
      <w:szCs w:val="24"/>
    </w:rPr>
  </w:style>
  <w:style w:type="paragraph" w:styleId="aa">
    <w:name w:val="Intense Quote"/>
    <w:basedOn w:val="a"/>
    <w:next w:val="a"/>
    <w:link w:val="Char2"/>
    <w:uiPriority w:val="30"/>
    <w:qFormat/>
    <w:rsid w:val="00330A10"/>
    <w:pPr>
      <w:spacing w:before="240" w:after="240" w:line="240" w:lineRule="auto"/>
      <w:ind w:left="1080" w:right="1080"/>
      <w:jc w:val="center"/>
    </w:pPr>
    <w:rPr>
      <w:color w:val="4472C4" w:themeColor="accent1"/>
      <w:sz w:val="24"/>
      <w:szCs w:val="24"/>
    </w:rPr>
  </w:style>
  <w:style w:type="character" w:customStyle="1" w:styleId="Char2">
    <w:name w:val="강한 인용 Char"/>
    <w:basedOn w:val="a0"/>
    <w:link w:val="aa"/>
    <w:uiPriority w:val="30"/>
    <w:rsid w:val="00330A10"/>
    <w:rPr>
      <w:color w:val="4472C4" w:themeColor="accent1"/>
      <w:sz w:val="24"/>
      <w:szCs w:val="24"/>
    </w:rPr>
  </w:style>
  <w:style w:type="character" w:styleId="ab">
    <w:name w:val="Subtle Emphasis"/>
    <w:uiPriority w:val="19"/>
    <w:qFormat/>
    <w:rsid w:val="00330A10"/>
    <w:rPr>
      <w:i/>
      <w:iCs/>
      <w:color w:val="1F3763" w:themeColor="accent1" w:themeShade="7F"/>
    </w:rPr>
  </w:style>
  <w:style w:type="character" w:styleId="ac">
    <w:name w:val="Intense Emphasis"/>
    <w:uiPriority w:val="21"/>
    <w:qFormat/>
    <w:rsid w:val="00330A10"/>
    <w:rPr>
      <w:b/>
      <w:bCs/>
      <w:caps/>
      <w:color w:val="1F3763" w:themeColor="accent1" w:themeShade="7F"/>
      <w:spacing w:val="10"/>
    </w:rPr>
  </w:style>
  <w:style w:type="character" w:styleId="ad">
    <w:name w:val="Subtle Reference"/>
    <w:uiPriority w:val="31"/>
    <w:qFormat/>
    <w:rsid w:val="00330A10"/>
    <w:rPr>
      <w:b/>
      <w:bCs/>
      <w:color w:val="4472C4" w:themeColor="accent1"/>
    </w:rPr>
  </w:style>
  <w:style w:type="character" w:styleId="ae">
    <w:name w:val="Intense Reference"/>
    <w:uiPriority w:val="32"/>
    <w:qFormat/>
    <w:rsid w:val="00330A10"/>
    <w:rPr>
      <w:b/>
      <w:bCs/>
      <w:i/>
      <w:iCs/>
      <w:caps/>
      <w:color w:val="4472C4" w:themeColor="accent1"/>
    </w:rPr>
  </w:style>
  <w:style w:type="character" w:styleId="af">
    <w:name w:val="Book Title"/>
    <w:uiPriority w:val="33"/>
    <w:qFormat/>
    <w:rsid w:val="00330A10"/>
    <w:rPr>
      <w:b/>
      <w:bCs/>
      <w:i/>
      <w:iCs/>
      <w:spacing w:val="0"/>
    </w:rPr>
  </w:style>
  <w:style w:type="paragraph" w:styleId="TOC">
    <w:name w:val="TOC Heading"/>
    <w:basedOn w:val="1"/>
    <w:next w:val="a"/>
    <w:uiPriority w:val="39"/>
    <w:semiHidden/>
    <w:unhideWhenUsed/>
    <w:qFormat/>
    <w:rsid w:val="00330A10"/>
    <w:pPr>
      <w:outlineLvl w:val="9"/>
    </w:pPr>
  </w:style>
  <w:style w:type="paragraph" w:styleId="af0">
    <w:name w:val="header"/>
    <w:basedOn w:val="a"/>
    <w:link w:val="Char3"/>
    <w:uiPriority w:val="99"/>
    <w:unhideWhenUsed/>
    <w:rsid w:val="00330A10"/>
    <w:pPr>
      <w:tabs>
        <w:tab w:val="center" w:pos="4513"/>
        <w:tab w:val="right" w:pos="9026"/>
      </w:tabs>
      <w:snapToGrid w:val="0"/>
    </w:pPr>
  </w:style>
  <w:style w:type="character" w:customStyle="1" w:styleId="Char3">
    <w:name w:val="머리글 Char"/>
    <w:basedOn w:val="a0"/>
    <w:link w:val="af0"/>
    <w:uiPriority w:val="99"/>
    <w:rsid w:val="00330A10"/>
  </w:style>
  <w:style w:type="paragraph" w:styleId="af1">
    <w:name w:val="footer"/>
    <w:basedOn w:val="a"/>
    <w:link w:val="Char4"/>
    <w:uiPriority w:val="99"/>
    <w:unhideWhenUsed/>
    <w:rsid w:val="00330A10"/>
    <w:pPr>
      <w:tabs>
        <w:tab w:val="center" w:pos="4513"/>
        <w:tab w:val="right" w:pos="9026"/>
      </w:tabs>
      <w:snapToGrid w:val="0"/>
    </w:pPr>
  </w:style>
  <w:style w:type="character" w:customStyle="1" w:styleId="Char4">
    <w:name w:val="바닥글 Char"/>
    <w:basedOn w:val="a0"/>
    <w:link w:val="af1"/>
    <w:uiPriority w:val="99"/>
    <w:rsid w:val="00330A10"/>
  </w:style>
  <w:style w:type="paragraph" w:styleId="af2">
    <w:name w:val="Normal (Web)"/>
    <w:basedOn w:val="a"/>
    <w:uiPriority w:val="99"/>
    <w:unhideWhenUsed/>
    <w:rsid w:val="00181A24"/>
    <w:pPr>
      <w:spacing w:beforeAutospacing="1" w:after="100" w:afterAutospacing="1" w:line="240" w:lineRule="auto"/>
    </w:pPr>
    <w:rPr>
      <w:rFonts w:ascii="굴림" w:eastAsia="굴림" w:hAnsi="굴림" w:cs="굴림"/>
      <w:sz w:val="24"/>
      <w:szCs w:val="24"/>
    </w:rPr>
  </w:style>
  <w:style w:type="character" w:styleId="af3">
    <w:name w:val="Placeholder Text"/>
    <w:basedOn w:val="a0"/>
    <w:uiPriority w:val="99"/>
    <w:semiHidden/>
    <w:rsid w:val="00627AF0"/>
    <w:rPr>
      <w:color w:val="808080"/>
    </w:rPr>
  </w:style>
  <w:style w:type="paragraph" w:styleId="af4">
    <w:name w:val="List Paragraph"/>
    <w:basedOn w:val="a"/>
    <w:uiPriority w:val="34"/>
    <w:qFormat/>
    <w:rsid w:val="00707F40"/>
    <w:pPr>
      <w:ind w:leftChars="400" w:left="800"/>
    </w:pPr>
  </w:style>
  <w:style w:type="character" w:styleId="af5">
    <w:name w:val="Hyperlink"/>
    <w:basedOn w:val="a0"/>
    <w:uiPriority w:val="99"/>
    <w:semiHidden/>
    <w:unhideWhenUsed/>
    <w:rsid w:val="00707F40"/>
    <w:rPr>
      <w:color w:val="0000FF"/>
      <w:u w:val="single"/>
    </w:rPr>
  </w:style>
  <w:style w:type="paragraph" w:customStyle="1" w:styleId="setextarea">
    <w:name w:val="se_textarea"/>
    <w:basedOn w:val="a"/>
    <w:rsid w:val="002A24EE"/>
    <w:pPr>
      <w:spacing w:beforeAutospacing="1" w:after="100" w:afterAutospacing="1" w:line="240" w:lineRule="auto"/>
    </w:pPr>
    <w:rPr>
      <w:rFonts w:ascii="굴림" w:eastAsia="굴림" w:hAnsi="굴림" w:cs="굴림"/>
      <w:sz w:val="24"/>
      <w:szCs w:val="24"/>
    </w:rPr>
  </w:style>
  <w:style w:type="paragraph" w:styleId="af6">
    <w:name w:val="Revision"/>
    <w:hidden/>
    <w:uiPriority w:val="99"/>
    <w:semiHidden/>
    <w:rsid w:val="00341306"/>
    <w:pPr>
      <w:spacing w:before="0" w:after="0" w:line="240" w:lineRule="auto"/>
    </w:pPr>
  </w:style>
  <w:style w:type="paragraph" w:styleId="af7">
    <w:name w:val="Balloon Text"/>
    <w:basedOn w:val="a"/>
    <w:link w:val="Char5"/>
    <w:uiPriority w:val="99"/>
    <w:semiHidden/>
    <w:unhideWhenUsed/>
    <w:rsid w:val="00341306"/>
    <w:pPr>
      <w:spacing w:before="0" w:after="0" w:line="240" w:lineRule="auto"/>
    </w:pPr>
    <w:rPr>
      <w:rFonts w:asciiTheme="majorHAnsi" w:eastAsiaTheme="majorEastAsia" w:hAnsiTheme="majorHAnsi" w:cstheme="majorBidi"/>
      <w:sz w:val="18"/>
      <w:szCs w:val="18"/>
    </w:rPr>
  </w:style>
  <w:style w:type="character" w:customStyle="1" w:styleId="Char5">
    <w:name w:val="풍선 도움말 텍스트 Char"/>
    <w:basedOn w:val="a0"/>
    <w:link w:val="af7"/>
    <w:uiPriority w:val="99"/>
    <w:semiHidden/>
    <w:rsid w:val="0034130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860613">
      <w:bodyDiv w:val="1"/>
      <w:marLeft w:val="0"/>
      <w:marRight w:val="0"/>
      <w:marTop w:val="0"/>
      <w:marBottom w:val="0"/>
      <w:divBdr>
        <w:top w:val="none" w:sz="0" w:space="0" w:color="auto"/>
        <w:left w:val="none" w:sz="0" w:space="0" w:color="auto"/>
        <w:bottom w:val="none" w:sz="0" w:space="0" w:color="auto"/>
        <w:right w:val="none" w:sz="0" w:space="0" w:color="auto"/>
      </w:divBdr>
      <w:divsChild>
        <w:div w:id="1748570461">
          <w:marLeft w:val="0"/>
          <w:marRight w:val="0"/>
          <w:marTop w:val="0"/>
          <w:marBottom w:val="0"/>
          <w:divBdr>
            <w:top w:val="none" w:sz="0" w:space="0" w:color="auto"/>
            <w:left w:val="none" w:sz="0" w:space="0" w:color="auto"/>
            <w:bottom w:val="none" w:sz="0" w:space="0" w:color="auto"/>
            <w:right w:val="none" w:sz="0" w:space="0" w:color="auto"/>
          </w:divBdr>
        </w:div>
        <w:div w:id="727534209">
          <w:marLeft w:val="0"/>
          <w:marRight w:val="0"/>
          <w:marTop w:val="0"/>
          <w:marBottom w:val="0"/>
          <w:divBdr>
            <w:top w:val="none" w:sz="0" w:space="0" w:color="auto"/>
            <w:left w:val="none" w:sz="0" w:space="0" w:color="auto"/>
            <w:bottom w:val="none" w:sz="0" w:space="0" w:color="auto"/>
            <w:right w:val="none" w:sz="0" w:space="0" w:color="auto"/>
          </w:divBdr>
        </w:div>
        <w:div w:id="1693530127">
          <w:marLeft w:val="0"/>
          <w:marRight w:val="0"/>
          <w:marTop w:val="0"/>
          <w:marBottom w:val="0"/>
          <w:divBdr>
            <w:top w:val="none" w:sz="0" w:space="0" w:color="auto"/>
            <w:left w:val="none" w:sz="0" w:space="0" w:color="auto"/>
            <w:bottom w:val="none" w:sz="0" w:space="0" w:color="auto"/>
            <w:right w:val="none" w:sz="0" w:space="0" w:color="auto"/>
          </w:divBdr>
        </w:div>
        <w:div w:id="1062484352">
          <w:marLeft w:val="0"/>
          <w:marRight w:val="0"/>
          <w:marTop w:val="0"/>
          <w:marBottom w:val="0"/>
          <w:divBdr>
            <w:top w:val="none" w:sz="0" w:space="0" w:color="auto"/>
            <w:left w:val="none" w:sz="0" w:space="0" w:color="auto"/>
            <w:bottom w:val="none" w:sz="0" w:space="0" w:color="auto"/>
            <w:right w:val="none" w:sz="0" w:space="0" w:color="auto"/>
          </w:divBdr>
        </w:div>
        <w:div w:id="1822309973">
          <w:marLeft w:val="570"/>
          <w:marRight w:val="0"/>
          <w:marTop w:val="0"/>
          <w:marBottom w:val="0"/>
          <w:divBdr>
            <w:top w:val="none" w:sz="0" w:space="0" w:color="auto"/>
            <w:left w:val="none" w:sz="0" w:space="0" w:color="auto"/>
            <w:bottom w:val="none" w:sz="0" w:space="0" w:color="auto"/>
            <w:right w:val="none" w:sz="0" w:space="0" w:color="auto"/>
          </w:divBdr>
        </w:div>
        <w:div w:id="1288312757">
          <w:marLeft w:val="0"/>
          <w:marRight w:val="0"/>
          <w:marTop w:val="0"/>
          <w:marBottom w:val="0"/>
          <w:divBdr>
            <w:top w:val="none" w:sz="0" w:space="0" w:color="auto"/>
            <w:left w:val="none" w:sz="0" w:space="0" w:color="auto"/>
            <w:bottom w:val="none" w:sz="0" w:space="0" w:color="auto"/>
            <w:right w:val="none" w:sz="0" w:space="0" w:color="auto"/>
          </w:divBdr>
        </w:div>
        <w:div w:id="400098393">
          <w:marLeft w:val="570"/>
          <w:marRight w:val="0"/>
          <w:marTop w:val="0"/>
          <w:marBottom w:val="0"/>
          <w:divBdr>
            <w:top w:val="none" w:sz="0" w:space="0" w:color="auto"/>
            <w:left w:val="none" w:sz="0" w:space="0" w:color="auto"/>
            <w:bottom w:val="none" w:sz="0" w:space="0" w:color="auto"/>
            <w:right w:val="none" w:sz="0" w:space="0" w:color="auto"/>
          </w:divBdr>
        </w:div>
        <w:div w:id="1212768767">
          <w:marLeft w:val="0"/>
          <w:marRight w:val="0"/>
          <w:marTop w:val="0"/>
          <w:marBottom w:val="0"/>
          <w:divBdr>
            <w:top w:val="none" w:sz="0" w:space="0" w:color="auto"/>
            <w:left w:val="none" w:sz="0" w:space="0" w:color="auto"/>
            <w:bottom w:val="none" w:sz="0" w:space="0" w:color="auto"/>
            <w:right w:val="none" w:sz="0" w:space="0" w:color="auto"/>
          </w:divBdr>
        </w:div>
        <w:div w:id="222758184">
          <w:marLeft w:val="570"/>
          <w:marRight w:val="0"/>
          <w:marTop w:val="0"/>
          <w:marBottom w:val="0"/>
          <w:divBdr>
            <w:top w:val="none" w:sz="0" w:space="0" w:color="auto"/>
            <w:left w:val="none" w:sz="0" w:space="0" w:color="auto"/>
            <w:bottom w:val="none" w:sz="0" w:space="0" w:color="auto"/>
            <w:right w:val="none" w:sz="0" w:space="0" w:color="auto"/>
          </w:divBdr>
        </w:div>
        <w:div w:id="1368681552">
          <w:marLeft w:val="0"/>
          <w:marRight w:val="0"/>
          <w:marTop w:val="0"/>
          <w:marBottom w:val="0"/>
          <w:divBdr>
            <w:top w:val="none" w:sz="0" w:space="0" w:color="auto"/>
            <w:left w:val="none" w:sz="0" w:space="0" w:color="auto"/>
            <w:bottom w:val="none" w:sz="0" w:space="0" w:color="auto"/>
            <w:right w:val="none" w:sz="0" w:space="0" w:color="auto"/>
          </w:divBdr>
        </w:div>
        <w:div w:id="1576551716">
          <w:marLeft w:val="0"/>
          <w:marRight w:val="0"/>
          <w:marTop w:val="0"/>
          <w:marBottom w:val="0"/>
          <w:divBdr>
            <w:top w:val="none" w:sz="0" w:space="0" w:color="auto"/>
            <w:left w:val="none" w:sz="0" w:space="0" w:color="auto"/>
            <w:bottom w:val="none" w:sz="0" w:space="0" w:color="auto"/>
            <w:right w:val="none" w:sz="0" w:space="0" w:color="auto"/>
          </w:divBdr>
        </w:div>
        <w:div w:id="417823130">
          <w:marLeft w:val="570"/>
          <w:marRight w:val="0"/>
          <w:marTop w:val="0"/>
          <w:marBottom w:val="0"/>
          <w:divBdr>
            <w:top w:val="none" w:sz="0" w:space="0" w:color="auto"/>
            <w:left w:val="none" w:sz="0" w:space="0" w:color="auto"/>
            <w:bottom w:val="none" w:sz="0" w:space="0" w:color="auto"/>
            <w:right w:val="none" w:sz="0" w:space="0" w:color="auto"/>
          </w:divBdr>
        </w:div>
        <w:div w:id="841236055">
          <w:marLeft w:val="0"/>
          <w:marRight w:val="0"/>
          <w:marTop w:val="0"/>
          <w:marBottom w:val="0"/>
          <w:divBdr>
            <w:top w:val="none" w:sz="0" w:space="0" w:color="auto"/>
            <w:left w:val="none" w:sz="0" w:space="0" w:color="auto"/>
            <w:bottom w:val="none" w:sz="0" w:space="0" w:color="auto"/>
            <w:right w:val="none" w:sz="0" w:space="0" w:color="auto"/>
          </w:divBdr>
        </w:div>
        <w:div w:id="393969320">
          <w:marLeft w:val="570"/>
          <w:marRight w:val="0"/>
          <w:marTop w:val="0"/>
          <w:marBottom w:val="0"/>
          <w:divBdr>
            <w:top w:val="none" w:sz="0" w:space="0" w:color="auto"/>
            <w:left w:val="none" w:sz="0" w:space="0" w:color="auto"/>
            <w:bottom w:val="none" w:sz="0" w:space="0" w:color="auto"/>
            <w:right w:val="none" w:sz="0" w:space="0" w:color="auto"/>
          </w:divBdr>
        </w:div>
        <w:div w:id="546836158">
          <w:marLeft w:val="0"/>
          <w:marRight w:val="0"/>
          <w:marTop w:val="0"/>
          <w:marBottom w:val="0"/>
          <w:divBdr>
            <w:top w:val="none" w:sz="0" w:space="0" w:color="auto"/>
            <w:left w:val="none" w:sz="0" w:space="0" w:color="auto"/>
            <w:bottom w:val="none" w:sz="0" w:space="0" w:color="auto"/>
            <w:right w:val="none" w:sz="0" w:space="0" w:color="auto"/>
          </w:divBdr>
        </w:div>
        <w:div w:id="342244022">
          <w:marLeft w:val="0"/>
          <w:marRight w:val="0"/>
          <w:marTop w:val="0"/>
          <w:marBottom w:val="0"/>
          <w:divBdr>
            <w:top w:val="none" w:sz="0" w:space="0" w:color="auto"/>
            <w:left w:val="none" w:sz="0" w:space="0" w:color="auto"/>
            <w:bottom w:val="none" w:sz="0" w:space="0" w:color="auto"/>
            <w:right w:val="none" w:sz="0" w:space="0" w:color="auto"/>
          </w:divBdr>
        </w:div>
        <w:div w:id="1899169661">
          <w:marLeft w:val="570"/>
          <w:marRight w:val="0"/>
          <w:marTop w:val="0"/>
          <w:marBottom w:val="0"/>
          <w:divBdr>
            <w:top w:val="none" w:sz="0" w:space="0" w:color="auto"/>
            <w:left w:val="none" w:sz="0" w:space="0" w:color="auto"/>
            <w:bottom w:val="none" w:sz="0" w:space="0" w:color="auto"/>
            <w:right w:val="none" w:sz="0" w:space="0" w:color="auto"/>
          </w:divBdr>
        </w:div>
        <w:div w:id="1145464572">
          <w:marLeft w:val="0"/>
          <w:marRight w:val="0"/>
          <w:marTop w:val="0"/>
          <w:marBottom w:val="0"/>
          <w:divBdr>
            <w:top w:val="none" w:sz="0" w:space="0" w:color="auto"/>
            <w:left w:val="none" w:sz="0" w:space="0" w:color="auto"/>
            <w:bottom w:val="none" w:sz="0" w:space="0" w:color="auto"/>
            <w:right w:val="none" w:sz="0" w:space="0" w:color="auto"/>
          </w:divBdr>
        </w:div>
        <w:div w:id="1858884484">
          <w:marLeft w:val="570"/>
          <w:marRight w:val="0"/>
          <w:marTop w:val="0"/>
          <w:marBottom w:val="0"/>
          <w:divBdr>
            <w:top w:val="none" w:sz="0" w:space="0" w:color="auto"/>
            <w:left w:val="none" w:sz="0" w:space="0" w:color="auto"/>
            <w:bottom w:val="none" w:sz="0" w:space="0" w:color="auto"/>
            <w:right w:val="none" w:sz="0" w:space="0" w:color="auto"/>
          </w:divBdr>
        </w:div>
        <w:div w:id="458651635">
          <w:marLeft w:val="0"/>
          <w:marRight w:val="0"/>
          <w:marTop w:val="0"/>
          <w:marBottom w:val="0"/>
          <w:divBdr>
            <w:top w:val="none" w:sz="0" w:space="0" w:color="auto"/>
            <w:left w:val="none" w:sz="0" w:space="0" w:color="auto"/>
            <w:bottom w:val="none" w:sz="0" w:space="0" w:color="auto"/>
            <w:right w:val="none" w:sz="0" w:space="0" w:color="auto"/>
          </w:divBdr>
        </w:div>
        <w:div w:id="1048648294">
          <w:marLeft w:val="0"/>
          <w:marRight w:val="0"/>
          <w:marTop w:val="0"/>
          <w:marBottom w:val="0"/>
          <w:divBdr>
            <w:top w:val="none" w:sz="0" w:space="0" w:color="auto"/>
            <w:left w:val="none" w:sz="0" w:space="0" w:color="auto"/>
            <w:bottom w:val="none" w:sz="0" w:space="0" w:color="auto"/>
            <w:right w:val="none" w:sz="0" w:space="0" w:color="auto"/>
          </w:divBdr>
        </w:div>
        <w:div w:id="969360027">
          <w:marLeft w:val="570"/>
          <w:marRight w:val="0"/>
          <w:marTop w:val="0"/>
          <w:marBottom w:val="0"/>
          <w:divBdr>
            <w:top w:val="none" w:sz="0" w:space="0" w:color="auto"/>
            <w:left w:val="none" w:sz="0" w:space="0" w:color="auto"/>
            <w:bottom w:val="none" w:sz="0" w:space="0" w:color="auto"/>
            <w:right w:val="none" w:sz="0" w:space="0" w:color="auto"/>
          </w:divBdr>
        </w:div>
        <w:div w:id="1623805241">
          <w:marLeft w:val="0"/>
          <w:marRight w:val="0"/>
          <w:marTop w:val="0"/>
          <w:marBottom w:val="0"/>
          <w:divBdr>
            <w:top w:val="none" w:sz="0" w:space="0" w:color="auto"/>
            <w:left w:val="none" w:sz="0" w:space="0" w:color="auto"/>
            <w:bottom w:val="none" w:sz="0" w:space="0" w:color="auto"/>
            <w:right w:val="none" w:sz="0" w:space="0" w:color="auto"/>
          </w:divBdr>
        </w:div>
        <w:div w:id="368915287">
          <w:marLeft w:val="570"/>
          <w:marRight w:val="0"/>
          <w:marTop w:val="0"/>
          <w:marBottom w:val="0"/>
          <w:divBdr>
            <w:top w:val="none" w:sz="0" w:space="0" w:color="auto"/>
            <w:left w:val="none" w:sz="0" w:space="0" w:color="auto"/>
            <w:bottom w:val="none" w:sz="0" w:space="0" w:color="auto"/>
            <w:right w:val="none" w:sz="0" w:space="0" w:color="auto"/>
          </w:divBdr>
        </w:div>
        <w:div w:id="568612546">
          <w:marLeft w:val="0"/>
          <w:marRight w:val="0"/>
          <w:marTop w:val="0"/>
          <w:marBottom w:val="0"/>
          <w:divBdr>
            <w:top w:val="none" w:sz="0" w:space="0" w:color="auto"/>
            <w:left w:val="none" w:sz="0" w:space="0" w:color="auto"/>
            <w:bottom w:val="none" w:sz="0" w:space="0" w:color="auto"/>
            <w:right w:val="none" w:sz="0" w:space="0" w:color="auto"/>
          </w:divBdr>
        </w:div>
        <w:div w:id="2017491031">
          <w:marLeft w:val="570"/>
          <w:marRight w:val="0"/>
          <w:marTop w:val="0"/>
          <w:marBottom w:val="0"/>
          <w:divBdr>
            <w:top w:val="none" w:sz="0" w:space="0" w:color="auto"/>
            <w:left w:val="none" w:sz="0" w:space="0" w:color="auto"/>
            <w:bottom w:val="none" w:sz="0" w:space="0" w:color="auto"/>
            <w:right w:val="none" w:sz="0" w:space="0" w:color="auto"/>
          </w:divBdr>
        </w:div>
        <w:div w:id="1242714936">
          <w:marLeft w:val="0"/>
          <w:marRight w:val="0"/>
          <w:marTop w:val="0"/>
          <w:marBottom w:val="0"/>
          <w:divBdr>
            <w:top w:val="none" w:sz="0" w:space="0" w:color="auto"/>
            <w:left w:val="none" w:sz="0" w:space="0" w:color="auto"/>
            <w:bottom w:val="none" w:sz="0" w:space="0" w:color="auto"/>
            <w:right w:val="none" w:sz="0" w:space="0" w:color="auto"/>
          </w:divBdr>
        </w:div>
        <w:div w:id="607003510">
          <w:marLeft w:val="0"/>
          <w:marRight w:val="0"/>
          <w:marTop w:val="0"/>
          <w:marBottom w:val="0"/>
          <w:divBdr>
            <w:top w:val="none" w:sz="0" w:space="0" w:color="auto"/>
            <w:left w:val="none" w:sz="0" w:space="0" w:color="auto"/>
            <w:bottom w:val="none" w:sz="0" w:space="0" w:color="auto"/>
            <w:right w:val="none" w:sz="0" w:space="0" w:color="auto"/>
          </w:divBdr>
        </w:div>
        <w:div w:id="1951012211">
          <w:marLeft w:val="570"/>
          <w:marRight w:val="0"/>
          <w:marTop w:val="0"/>
          <w:marBottom w:val="0"/>
          <w:divBdr>
            <w:top w:val="none" w:sz="0" w:space="0" w:color="auto"/>
            <w:left w:val="none" w:sz="0" w:space="0" w:color="auto"/>
            <w:bottom w:val="none" w:sz="0" w:space="0" w:color="auto"/>
            <w:right w:val="none" w:sz="0" w:space="0" w:color="auto"/>
          </w:divBdr>
        </w:div>
        <w:div w:id="1864320508">
          <w:marLeft w:val="0"/>
          <w:marRight w:val="0"/>
          <w:marTop w:val="0"/>
          <w:marBottom w:val="0"/>
          <w:divBdr>
            <w:top w:val="none" w:sz="0" w:space="0" w:color="auto"/>
            <w:left w:val="none" w:sz="0" w:space="0" w:color="auto"/>
            <w:bottom w:val="none" w:sz="0" w:space="0" w:color="auto"/>
            <w:right w:val="none" w:sz="0" w:space="0" w:color="auto"/>
          </w:divBdr>
        </w:div>
        <w:div w:id="1921594109">
          <w:marLeft w:val="570"/>
          <w:marRight w:val="0"/>
          <w:marTop w:val="0"/>
          <w:marBottom w:val="0"/>
          <w:divBdr>
            <w:top w:val="none" w:sz="0" w:space="0" w:color="auto"/>
            <w:left w:val="none" w:sz="0" w:space="0" w:color="auto"/>
            <w:bottom w:val="none" w:sz="0" w:space="0" w:color="auto"/>
            <w:right w:val="none" w:sz="0" w:space="0" w:color="auto"/>
          </w:divBdr>
        </w:div>
      </w:divsChild>
    </w:div>
    <w:div w:id="1366367029">
      <w:bodyDiv w:val="1"/>
      <w:marLeft w:val="0"/>
      <w:marRight w:val="0"/>
      <w:marTop w:val="0"/>
      <w:marBottom w:val="0"/>
      <w:divBdr>
        <w:top w:val="none" w:sz="0" w:space="0" w:color="auto"/>
        <w:left w:val="none" w:sz="0" w:space="0" w:color="auto"/>
        <w:bottom w:val="none" w:sz="0" w:space="0" w:color="auto"/>
        <w:right w:val="none" w:sz="0" w:space="0" w:color="auto"/>
      </w:divBdr>
      <w:divsChild>
        <w:div w:id="815100501">
          <w:marLeft w:val="0"/>
          <w:marRight w:val="0"/>
          <w:marTop w:val="450"/>
          <w:marBottom w:val="0"/>
          <w:divBdr>
            <w:top w:val="none" w:sz="0" w:space="0" w:color="auto"/>
            <w:left w:val="none" w:sz="0" w:space="0" w:color="auto"/>
            <w:bottom w:val="none" w:sz="0" w:space="0" w:color="auto"/>
            <w:right w:val="none" w:sz="0" w:space="0" w:color="auto"/>
          </w:divBdr>
          <w:divsChild>
            <w:div w:id="897085713">
              <w:marLeft w:val="0"/>
              <w:marRight w:val="0"/>
              <w:marTop w:val="0"/>
              <w:marBottom w:val="0"/>
              <w:divBdr>
                <w:top w:val="none" w:sz="0" w:space="0" w:color="auto"/>
                <w:left w:val="none" w:sz="0" w:space="0" w:color="auto"/>
                <w:bottom w:val="none" w:sz="0" w:space="0" w:color="auto"/>
                <w:right w:val="none" w:sz="0" w:space="0" w:color="auto"/>
              </w:divBdr>
              <w:divsChild>
                <w:div w:id="431321377">
                  <w:marLeft w:val="0"/>
                  <w:marRight w:val="0"/>
                  <w:marTop w:val="0"/>
                  <w:marBottom w:val="0"/>
                  <w:divBdr>
                    <w:top w:val="none" w:sz="0" w:space="0" w:color="auto"/>
                    <w:left w:val="none" w:sz="0" w:space="0" w:color="auto"/>
                    <w:bottom w:val="none" w:sz="0" w:space="0" w:color="auto"/>
                    <w:right w:val="none" w:sz="0" w:space="0" w:color="auto"/>
                  </w:divBdr>
                  <w:divsChild>
                    <w:div w:id="1442531133">
                      <w:marLeft w:val="0"/>
                      <w:marRight w:val="0"/>
                      <w:marTop w:val="0"/>
                      <w:marBottom w:val="0"/>
                      <w:divBdr>
                        <w:top w:val="none" w:sz="0" w:space="0" w:color="auto"/>
                        <w:left w:val="none" w:sz="0" w:space="0" w:color="auto"/>
                        <w:bottom w:val="none" w:sz="0" w:space="0" w:color="auto"/>
                        <w:right w:val="none" w:sz="0" w:space="0" w:color="auto"/>
                      </w:divBdr>
                      <w:divsChild>
                        <w:div w:id="14236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1132">
          <w:marLeft w:val="0"/>
          <w:marRight w:val="0"/>
          <w:marTop w:val="450"/>
          <w:marBottom w:val="0"/>
          <w:divBdr>
            <w:top w:val="none" w:sz="0" w:space="0" w:color="auto"/>
            <w:left w:val="none" w:sz="0" w:space="0" w:color="auto"/>
            <w:bottom w:val="none" w:sz="0" w:space="0" w:color="auto"/>
            <w:right w:val="none" w:sz="0" w:space="0" w:color="auto"/>
          </w:divBdr>
          <w:divsChild>
            <w:div w:id="110050918">
              <w:marLeft w:val="0"/>
              <w:marRight w:val="0"/>
              <w:marTop w:val="0"/>
              <w:marBottom w:val="0"/>
              <w:divBdr>
                <w:top w:val="none" w:sz="0" w:space="0" w:color="auto"/>
                <w:left w:val="none" w:sz="0" w:space="0" w:color="auto"/>
                <w:bottom w:val="none" w:sz="0" w:space="0" w:color="auto"/>
                <w:right w:val="none" w:sz="0" w:space="0" w:color="auto"/>
              </w:divBdr>
              <w:divsChild>
                <w:div w:id="1816095705">
                  <w:marLeft w:val="0"/>
                  <w:marRight w:val="0"/>
                  <w:marTop w:val="0"/>
                  <w:marBottom w:val="0"/>
                  <w:divBdr>
                    <w:top w:val="none" w:sz="0" w:space="0" w:color="auto"/>
                    <w:left w:val="none" w:sz="0" w:space="0" w:color="auto"/>
                    <w:bottom w:val="none" w:sz="0" w:space="0" w:color="auto"/>
                    <w:right w:val="none" w:sz="0" w:space="0" w:color="auto"/>
                  </w:divBdr>
                  <w:divsChild>
                    <w:div w:id="1254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1444">
          <w:marLeft w:val="0"/>
          <w:marRight w:val="0"/>
          <w:marTop w:val="450"/>
          <w:marBottom w:val="0"/>
          <w:divBdr>
            <w:top w:val="none" w:sz="0" w:space="0" w:color="auto"/>
            <w:left w:val="none" w:sz="0" w:space="0" w:color="auto"/>
            <w:bottom w:val="none" w:sz="0" w:space="0" w:color="auto"/>
            <w:right w:val="none" w:sz="0" w:space="0" w:color="auto"/>
          </w:divBdr>
          <w:divsChild>
            <w:div w:id="2077893996">
              <w:marLeft w:val="0"/>
              <w:marRight w:val="0"/>
              <w:marTop w:val="0"/>
              <w:marBottom w:val="0"/>
              <w:divBdr>
                <w:top w:val="none" w:sz="0" w:space="0" w:color="auto"/>
                <w:left w:val="none" w:sz="0" w:space="0" w:color="auto"/>
                <w:bottom w:val="none" w:sz="0" w:space="0" w:color="auto"/>
                <w:right w:val="none" w:sz="0" w:space="0" w:color="auto"/>
              </w:divBdr>
              <w:divsChild>
                <w:div w:id="3940030">
                  <w:marLeft w:val="0"/>
                  <w:marRight w:val="0"/>
                  <w:marTop w:val="0"/>
                  <w:marBottom w:val="0"/>
                  <w:divBdr>
                    <w:top w:val="none" w:sz="0" w:space="0" w:color="auto"/>
                    <w:left w:val="none" w:sz="0" w:space="0" w:color="auto"/>
                    <w:bottom w:val="none" w:sz="0" w:space="0" w:color="auto"/>
                    <w:right w:val="none" w:sz="0" w:space="0" w:color="auto"/>
                  </w:divBdr>
                  <w:divsChild>
                    <w:div w:id="756904908">
                      <w:marLeft w:val="0"/>
                      <w:marRight w:val="0"/>
                      <w:marTop w:val="0"/>
                      <w:marBottom w:val="0"/>
                      <w:divBdr>
                        <w:top w:val="none" w:sz="0" w:space="0" w:color="auto"/>
                        <w:left w:val="none" w:sz="0" w:space="0" w:color="auto"/>
                        <w:bottom w:val="none" w:sz="0" w:space="0" w:color="auto"/>
                        <w:right w:val="none" w:sz="0" w:space="0" w:color="auto"/>
                      </w:divBdr>
                      <w:divsChild>
                        <w:div w:id="20155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6827">
          <w:marLeft w:val="0"/>
          <w:marRight w:val="0"/>
          <w:marTop w:val="450"/>
          <w:marBottom w:val="0"/>
          <w:divBdr>
            <w:top w:val="none" w:sz="0" w:space="0" w:color="auto"/>
            <w:left w:val="none" w:sz="0" w:space="0" w:color="auto"/>
            <w:bottom w:val="none" w:sz="0" w:space="0" w:color="auto"/>
            <w:right w:val="none" w:sz="0" w:space="0" w:color="auto"/>
          </w:divBdr>
          <w:divsChild>
            <w:div w:id="1669942760">
              <w:marLeft w:val="0"/>
              <w:marRight w:val="0"/>
              <w:marTop w:val="0"/>
              <w:marBottom w:val="0"/>
              <w:divBdr>
                <w:top w:val="none" w:sz="0" w:space="0" w:color="auto"/>
                <w:left w:val="none" w:sz="0" w:space="0" w:color="auto"/>
                <w:bottom w:val="none" w:sz="0" w:space="0" w:color="auto"/>
                <w:right w:val="none" w:sz="0" w:space="0" w:color="auto"/>
              </w:divBdr>
              <w:divsChild>
                <w:div w:id="1547259652">
                  <w:marLeft w:val="0"/>
                  <w:marRight w:val="0"/>
                  <w:marTop w:val="0"/>
                  <w:marBottom w:val="0"/>
                  <w:divBdr>
                    <w:top w:val="none" w:sz="0" w:space="0" w:color="auto"/>
                    <w:left w:val="none" w:sz="0" w:space="0" w:color="auto"/>
                    <w:bottom w:val="none" w:sz="0" w:space="0" w:color="auto"/>
                    <w:right w:val="none" w:sz="0" w:space="0" w:color="auto"/>
                  </w:divBdr>
                  <w:divsChild>
                    <w:div w:id="19348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1020">
          <w:marLeft w:val="0"/>
          <w:marRight w:val="0"/>
          <w:marTop w:val="450"/>
          <w:marBottom w:val="0"/>
          <w:divBdr>
            <w:top w:val="none" w:sz="0" w:space="0" w:color="auto"/>
            <w:left w:val="none" w:sz="0" w:space="0" w:color="auto"/>
            <w:bottom w:val="none" w:sz="0" w:space="0" w:color="auto"/>
            <w:right w:val="none" w:sz="0" w:space="0" w:color="auto"/>
          </w:divBdr>
          <w:divsChild>
            <w:div w:id="1439908940">
              <w:marLeft w:val="0"/>
              <w:marRight w:val="0"/>
              <w:marTop w:val="0"/>
              <w:marBottom w:val="0"/>
              <w:divBdr>
                <w:top w:val="none" w:sz="0" w:space="0" w:color="auto"/>
                <w:left w:val="none" w:sz="0" w:space="0" w:color="auto"/>
                <w:bottom w:val="none" w:sz="0" w:space="0" w:color="auto"/>
                <w:right w:val="none" w:sz="0" w:space="0" w:color="auto"/>
              </w:divBdr>
              <w:divsChild>
                <w:div w:id="642853813">
                  <w:marLeft w:val="0"/>
                  <w:marRight w:val="0"/>
                  <w:marTop w:val="0"/>
                  <w:marBottom w:val="0"/>
                  <w:divBdr>
                    <w:top w:val="none" w:sz="0" w:space="0" w:color="auto"/>
                    <w:left w:val="none" w:sz="0" w:space="0" w:color="auto"/>
                    <w:bottom w:val="none" w:sz="0" w:space="0" w:color="auto"/>
                    <w:right w:val="none" w:sz="0" w:space="0" w:color="auto"/>
                  </w:divBdr>
                  <w:divsChild>
                    <w:div w:id="500437755">
                      <w:marLeft w:val="0"/>
                      <w:marRight w:val="0"/>
                      <w:marTop w:val="0"/>
                      <w:marBottom w:val="0"/>
                      <w:divBdr>
                        <w:top w:val="none" w:sz="0" w:space="0" w:color="auto"/>
                        <w:left w:val="none" w:sz="0" w:space="0" w:color="auto"/>
                        <w:bottom w:val="none" w:sz="0" w:space="0" w:color="auto"/>
                        <w:right w:val="none" w:sz="0" w:space="0" w:color="auto"/>
                      </w:divBdr>
                      <w:divsChild>
                        <w:div w:id="18822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0341">
          <w:marLeft w:val="0"/>
          <w:marRight w:val="0"/>
          <w:marTop w:val="450"/>
          <w:marBottom w:val="0"/>
          <w:divBdr>
            <w:top w:val="none" w:sz="0" w:space="0" w:color="auto"/>
            <w:left w:val="none" w:sz="0" w:space="0" w:color="auto"/>
            <w:bottom w:val="none" w:sz="0" w:space="0" w:color="auto"/>
            <w:right w:val="none" w:sz="0" w:space="0" w:color="auto"/>
          </w:divBdr>
          <w:divsChild>
            <w:div w:id="884217580">
              <w:marLeft w:val="0"/>
              <w:marRight w:val="0"/>
              <w:marTop w:val="0"/>
              <w:marBottom w:val="0"/>
              <w:divBdr>
                <w:top w:val="none" w:sz="0" w:space="0" w:color="auto"/>
                <w:left w:val="none" w:sz="0" w:space="0" w:color="auto"/>
                <w:bottom w:val="none" w:sz="0" w:space="0" w:color="auto"/>
                <w:right w:val="none" w:sz="0" w:space="0" w:color="auto"/>
              </w:divBdr>
              <w:divsChild>
                <w:div w:id="1019939632">
                  <w:marLeft w:val="0"/>
                  <w:marRight w:val="0"/>
                  <w:marTop w:val="0"/>
                  <w:marBottom w:val="0"/>
                  <w:divBdr>
                    <w:top w:val="none" w:sz="0" w:space="0" w:color="auto"/>
                    <w:left w:val="none" w:sz="0" w:space="0" w:color="auto"/>
                    <w:bottom w:val="none" w:sz="0" w:space="0" w:color="auto"/>
                    <w:right w:val="none" w:sz="0" w:space="0" w:color="auto"/>
                  </w:divBdr>
                  <w:divsChild>
                    <w:div w:id="6929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4661">
          <w:marLeft w:val="0"/>
          <w:marRight w:val="0"/>
          <w:marTop w:val="450"/>
          <w:marBottom w:val="0"/>
          <w:divBdr>
            <w:top w:val="none" w:sz="0" w:space="0" w:color="auto"/>
            <w:left w:val="none" w:sz="0" w:space="0" w:color="auto"/>
            <w:bottom w:val="none" w:sz="0" w:space="0" w:color="auto"/>
            <w:right w:val="none" w:sz="0" w:space="0" w:color="auto"/>
          </w:divBdr>
          <w:divsChild>
            <w:div w:id="1875464258">
              <w:marLeft w:val="0"/>
              <w:marRight w:val="0"/>
              <w:marTop w:val="0"/>
              <w:marBottom w:val="0"/>
              <w:divBdr>
                <w:top w:val="none" w:sz="0" w:space="0" w:color="auto"/>
                <w:left w:val="none" w:sz="0" w:space="0" w:color="auto"/>
                <w:bottom w:val="none" w:sz="0" w:space="0" w:color="auto"/>
                <w:right w:val="none" w:sz="0" w:space="0" w:color="auto"/>
              </w:divBdr>
              <w:divsChild>
                <w:div w:id="751774592">
                  <w:marLeft w:val="0"/>
                  <w:marRight w:val="0"/>
                  <w:marTop w:val="0"/>
                  <w:marBottom w:val="0"/>
                  <w:divBdr>
                    <w:top w:val="none" w:sz="0" w:space="0" w:color="auto"/>
                    <w:left w:val="none" w:sz="0" w:space="0" w:color="auto"/>
                    <w:bottom w:val="none" w:sz="0" w:space="0" w:color="auto"/>
                    <w:right w:val="none" w:sz="0" w:space="0" w:color="auto"/>
                  </w:divBdr>
                  <w:divsChild>
                    <w:div w:id="676426151">
                      <w:marLeft w:val="0"/>
                      <w:marRight w:val="0"/>
                      <w:marTop w:val="0"/>
                      <w:marBottom w:val="0"/>
                      <w:divBdr>
                        <w:top w:val="none" w:sz="0" w:space="0" w:color="auto"/>
                        <w:left w:val="none" w:sz="0" w:space="0" w:color="auto"/>
                        <w:bottom w:val="none" w:sz="0" w:space="0" w:color="auto"/>
                        <w:right w:val="none" w:sz="0" w:space="0" w:color="auto"/>
                      </w:divBdr>
                      <w:divsChild>
                        <w:div w:id="18949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29253">
          <w:marLeft w:val="0"/>
          <w:marRight w:val="0"/>
          <w:marTop w:val="450"/>
          <w:marBottom w:val="0"/>
          <w:divBdr>
            <w:top w:val="none" w:sz="0" w:space="0" w:color="auto"/>
            <w:left w:val="none" w:sz="0" w:space="0" w:color="auto"/>
            <w:bottom w:val="none" w:sz="0" w:space="0" w:color="auto"/>
            <w:right w:val="none" w:sz="0" w:space="0" w:color="auto"/>
          </w:divBdr>
          <w:divsChild>
            <w:div w:id="1186095102">
              <w:marLeft w:val="0"/>
              <w:marRight w:val="0"/>
              <w:marTop w:val="0"/>
              <w:marBottom w:val="0"/>
              <w:divBdr>
                <w:top w:val="none" w:sz="0" w:space="0" w:color="auto"/>
                <w:left w:val="none" w:sz="0" w:space="0" w:color="auto"/>
                <w:bottom w:val="none" w:sz="0" w:space="0" w:color="auto"/>
                <w:right w:val="none" w:sz="0" w:space="0" w:color="auto"/>
              </w:divBdr>
              <w:divsChild>
                <w:div w:id="993490577">
                  <w:marLeft w:val="0"/>
                  <w:marRight w:val="0"/>
                  <w:marTop w:val="0"/>
                  <w:marBottom w:val="0"/>
                  <w:divBdr>
                    <w:top w:val="none" w:sz="0" w:space="0" w:color="auto"/>
                    <w:left w:val="none" w:sz="0" w:space="0" w:color="auto"/>
                    <w:bottom w:val="none" w:sz="0" w:space="0" w:color="auto"/>
                    <w:right w:val="none" w:sz="0" w:space="0" w:color="auto"/>
                  </w:divBdr>
                  <w:divsChild>
                    <w:div w:id="6391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9770">
          <w:marLeft w:val="0"/>
          <w:marRight w:val="0"/>
          <w:marTop w:val="75"/>
          <w:marBottom w:val="0"/>
          <w:divBdr>
            <w:top w:val="none" w:sz="0" w:space="0" w:color="auto"/>
            <w:left w:val="none" w:sz="0" w:space="0" w:color="auto"/>
            <w:bottom w:val="none" w:sz="0" w:space="0" w:color="auto"/>
            <w:right w:val="none" w:sz="0" w:space="0" w:color="auto"/>
          </w:divBdr>
          <w:divsChild>
            <w:div w:id="929702605">
              <w:marLeft w:val="0"/>
              <w:marRight w:val="0"/>
              <w:marTop w:val="0"/>
              <w:marBottom w:val="0"/>
              <w:divBdr>
                <w:top w:val="none" w:sz="0" w:space="0" w:color="auto"/>
                <w:left w:val="none" w:sz="0" w:space="0" w:color="auto"/>
                <w:bottom w:val="none" w:sz="0" w:space="0" w:color="auto"/>
                <w:right w:val="none" w:sz="0" w:space="0" w:color="auto"/>
              </w:divBdr>
              <w:divsChild>
                <w:div w:id="271598925">
                  <w:marLeft w:val="0"/>
                  <w:marRight w:val="0"/>
                  <w:marTop w:val="0"/>
                  <w:marBottom w:val="0"/>
                  <w:divBdr>
                    <w:top w:val="none" w:sz="0" w:space="0" w:color="auto"/>
                    <w:left w:val="none" w:sz="0" w:space="0" w:color="auto"/>
                    <w:bottom w:val="none" w:sz="0" w:space="0" w:color="auto"/>
                    <w:right w:val="none" w:sz="0" w:space="0" w:color="auto"/>
                  </w:divBdr>
                  <w:divsChild>
                    <w:div w:id="737093585">
                      <w:marLeft w:val="0"/>
                      <w:marRight w:val="0"/>
                      <w:marTop w:val="0"/>
                      <w:marBottom w:val="0"/>
                      <w:divBdr>
                        <w:top w:val="none" w:sz="0" w:space="0" w:color="auto"/>
                        <w:left w:val="none" w:sz="0" w:space="0" w:color="auto"/>
                        <w:bottom w:val="none" w:sz="0" w:space="0" w:color="auto"/>
                        <w:right w:val="none" w:sz="0" w:space="0" w:color="auto"/>
                      </w:divBdr>
                      <w:divsChild>
                        <w:div w:id="1267927759">
                          <w:marLeft w:val="0"/>
                          <w:marRight w:val="0"/>
                          <w:marTop w:val="0"/>
                          <w:marBottom w:val="0"/>
                          <w:divBdr>
                            <w:top w:val="none" w:sz="0" w:space="0" w:color="auto"/>
                            <w:left w:val="none" w:sz="0" w:space="0" w:color="auto"/>
                            <w:bottom w:val="none" w:sz="0" w:space="0" w:color="auto"/>
                            <w:right w:val="none" w:sz="0" w:space="0" w:color="auto"/>
                          </w:divBdr>
                          <w:divsChild>
                            <w:div w:id="1431968758">
                              <w:marLeft w:val="0"/>
                              <w:marRight w:val="0"/>
                              <w:marTop w:val="0"/>
                              <w:marBottom w:val="0"/>
                              <w:divBdr>
                                <w:top w:val="none" w:sz="0" w:space="0" w:color="auto"/>
                                <w:left w:val="none" w:sz="0" w:space="0" w:color="auto"/>
                                <w:bottom w:val="none" w:sz="0" w:space="0" w:color="auto"/>
                                <w:right w:val="none" w:sz="0" w:space="0" w:color="auto"/>
                              </w:divBdr>
                              <w:divsChild>
                                <w:div w:id="1438064828">
                                  <w:marLeft w:val="0"/>
                                  <w:marRight w:val="75"/>
                                  <w:marTop w:val="0"/>
                                  <w:marBottom w:val="0"/>
                                  <w:divBdr>
                                    <w:top w:val="none" w:sz="0" w:space="0" w:color="auto"/>
                                    <w:left w:val="none" w:sz="0" w:space="0" w:color="auto"/>
                                    <w:bottom w:val="none" w:sz="0" w:space="0" w:color="auto"/>
                                    <w:right w:val="none" w:sz="0" w:space="0" w:color="auto"/>
                                  </w:divBdr>
                                </w:div>
                                <w:div w:id="16428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844667">
          <w:marLeft w:val="0"/>
          <w:marRight w:val="0"/>
          <w:marTop w:val="450"/>
          <w:marBottom w:val="0"/>
          <w:divBdr>
            <w:top w:val="none" w:sz="0" w:space="0" w:color="auto"/>
            <w:left w:val="none" w:sz="0" w:space="0" w:color="auto"/>
            <w:bottom w:val="none" w:sz="0" w:space="0" w:color="auto"/>
            <w:right w:val="none" w:sz="0" w:space="0" w:color="auto"/>
          </w:divBdr>
          <w:divsChild>
            <w:div w:id="1388996745">
              <w:marLeft w:val="0"/>
              <w:marRight w:val="0"/>
              <w:marTop w:val="0"/>
              <w:marBottom w:val="0"/>
              <w:divBdr>
                <w:top w:val="none" w:sz="0" w:space="0" w:color="auto"/>
                <w:left w:val="none" w:sz="0" w:space="0" w:color="auto"/>
                <w:bottom w:val="none" w:sz="0" w:space="0" w:color="auto"/>
                <w:right w:val="none" w:sz="0" w:space="0" w:color="auto"/>
              </w:divBdr>
              <w:divsChild>
                <w:div w:id="1114905851">
                  <w:marLeft w:val="0"/>
                  <w:marRight w:val="0"/>
                  <w:marTop w:val="0"/>
                  <w:marBottom w:val="0"/>
                  <w:divBdr>
                    <w:top w:val="none" w:sz="0" w:space="0" w:color="auto"/>
                    <w:left w:val="none" w:sz="0" w:space="0" w:color="auto"/>
                    <w:bottom w:val="none" w:sz="0" w:space="0" w:color="auto"/>
                    <w:right w:val="none" w:sz="0" w:space="0" w:color="auto"/>
                  </w:divBdr>
                  <w:divsChild>
                    <w:div w:id="868645678">
                      <w:marLeft w:val="0"/>
                      <w:marRight w:val="0"/>
                      <w:marTop w:val="0"/>
                      <w:marBottom w:val="0"/>
                      <w:divBdr>
                        <w:top w:val="none" w:sz="0" w:space="0" w:color="auto"/>
                        <w:left w:val="none" w:sz="0" w:space="0" w:color="auto"/>
                        <w:bottom w:val="none" w:sz="0" w:space="0" w:color="auto"/>
                        <w:right w:val="none" w:sz="0" w:space="0" w:color="auto"/>
                      </w:divBdr>
                      <w:divsChild>
                        <w:div w:id="15503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34355">
          <w:marLeft w:val="0"/>
          <w:marRight w:val="0"/>
          <w:marTop w:val="450"/>
          <w:marBottom w:val="0"/>
          <w:divBdr>
            <w:top w:val="none" w:sz="0" w:space="0" w:color="auto"/>
            <w:left w:val="none" w:sz="0" w:space="0" w:color="auto"/>
            <w:bottom w:val="none" w:sz="0" w:space="0" w:color="auto"/>
            <w:right w:val="none" w:sz="0" w:space="0" w:color="auto"/>
          </w:divBdr>
          <w:divsChild>
            <w:div w:id="718631813">
              <w:marLeft w:val="0"/>
              <w:marRight w:val="0"/>
              <w:marTop w:val="0"/>
              <w:marBottom w:val="0"/>
              <w:divBdr>
                <w:top w:val="none" w:sz="0" w:space="0" w:color="auto"/>
                <w:left w:val="none" w:sz="0" w:space="0" w:color="auto"/>
                <w:bottom w:val="none" w:sz="0" w:space="0" w:color="auto"/>
                <w:right w:val="none" w:sz="0" w:space="0" w:color="auto"/>
              </w:divBdr>
              <w:divsChild>
                <w:div w:id="2018456494">
                  <w:marLeft w:val="0"/>
                  <w:marRight w:val="0"/>
                  <w:marTop w:val="0"/>
                  <w:marBottom w:val="0"/>
                  <w:divBdr>
                    <w:top w:val="none" w:sz="0" w:space="0" w:color="auto"/>
                    <w:left w:val="none" w:sz="0" w:space="0" w:color="auto"/>
                    <w:bottom w:val="none" w:sz="0" w:space="0" w:color="auto"/>
                    <w:right w:val="none" w:sz="0" w:space="0" w:color="auto"/>
                  </w:divBdr>
                  <w:divsChild>
                    <w:div w:id="4657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85">
          <w:marLeft w:val="0"/>
          <w:marRight w:val="0"/>
          <w:marTop w:val="450"/>
          <w:marBottom w:val="0"/>
          <w:divBdr>
            <w:top w:val="none" w:sz="0" w:space="0" w:color="auto"/>
            <w:left w:val="none" w:sz="0" w:space="0" w:color="auto"/>
            <w:bottom w:val="none" w:sz="0" w:space="0" w:color="auto"/>
            <w:right w:val="none" w:sz="0" w:space="0" w:color="auto"/>
          </w:divBdr>
          <w:divsChild>
            <w:div w:id="1583876338">
              <w:marLeft w:val="0"/>
              <w:marRight w:val="0"/>
              <w:marTop w:val="0"/>
              <w:marBottom w:val="0"/>
              <w:divBdr>
                <w:top w:val="none" w:sz="0" w:space="0" w:color="auto"/>
                <w:left w:val="none" w:sz="0" w:space="0" w:color="auto"/>
                <w:bottom w:val="none" w:sz="0" w:space="0" w:color="auto"/>
                <w:right w:val="none" w:sz="0" w:space="0" w:color="auto"/>
              </w:divBdr>
              <w:divsChild>
                <w:div w:id="1506558112">
                  <w:marLeft w:val="0"/>
                  <w:marRight w:val="0"/>
                  <w:marTop w:val="0"/>
                  <w:marBottom w:val="0"/>
                  <w:divBdr>
                    <w:top w:val="none" w:sz="0" w:space="0" w:color="auto"/>
                    <w:left w:val="none" w:sz="0" w:space="0" w:color="auto"/>
                    <w:bottom w:val="none" w:sz="0" w:space="0" w:color="auto"/>
                    <w:right w:val="none" w:sz="0" w:space="0" w:color="auto"/>
                  </w:divBdr>
                  <w:divsChild>
                    <w:div w:id="673728436">
                      <w:marLeft w:val="0"/>
                      <w:marRight w:val="0"/>
                      <w:marTop w:val="0"/>
                      <w:marBottom w:val="0"/>
                      <w:divBdr>
                        <w:top w:val="none" w:sz="0" w:space="0" w:color="auto"/>
                        <w:left w:val="none" w:sz="0" w:space="0" w:color="auto"/>
                        <w:bottom w:val="none" w:sz="0" w:space="0" w:color="auto"/>
                        <w:right w:val="none" w:sz="0" w:space="0" w:color="auto"/>
                      </w:divBdr>
                      <w:divsChild>
                        <w:div w:id="806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24">
          <w:marLeft w:val="0"/>
          <w:marRight w:val="0"/>
          <w:marTop w:val="450"/>
          <w:marBottom w:val="0"/>
          <w:divBdr>
            <w:top w:val="none" w:sz="0" w:space="0" w:color="auto"/>
            <w:left w:val="none" w:sz="0" w:space="0" w:color="auto"/>
            <w:bottom w:val="none" w:sz="0" w:space="0" w:color="auto"/>
            <w:right w:val="none" w:sz="0" w:space="0" w:color="auto"/>
          </w:divBdr>
          <w:divsChild>
            <w:div w:id="819230394">
              <w:marLeft w:val="0"/>
              <w:marRight w:val="0"/>
              <w:marTop w:val="0"/>
              <w:marBottom w:val="0"/>
              <w:divBdr>
                <w:top w:val="none" w:sz="0" w:space="0" w:color="auto"/>
                <w:left w:val="none" w:sz="0" w:space="0" w:color="auto"/>
                <w:bottom w:val="none" w:sz="0" w:space="0" w:color="auto"/>
                <w:right w:val="none" w:sz="0" w:space="0" w:color="auto"/>
              </w:divBdr>
              <w:divsChild>
                <w:div w:id="252395692">
                  <w:marLeft w:val="0"/>
                  <w:marRight w:val="0"/>
                  <w:marTop w:val="0"/>
                  <w:marBottom w:val="0"/>
                  <w:divBdr>
                    <w:top w:val="none" w:sz="0" w:space="0" w:color="auto"/>
                    <w:left w:val="none" w:sz="0" w:space="0" w:color="auto"/>
                    <w:bottom w:val="none" w:sz="0" w:space="0" w:color="auto"/>
                    <w:right w:val="none" w:sz="0" w:space="0" w:color="auto"/>
                  </w:divBdr>
                  <w:divsChild>
                    <w:div w:id="14954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7965">
          <w:marLeft w:val="0"/>
          <w:marRight w:val="0"/>
          <w:marTop w:val="450"/>
          <w:marBottom w:val="0"/>
          <w:divBdr>
            <w:top w:val="none" w:sz="0" w:space="0" w:color="auto"/>
            <w:left w:val="none" w:sz="0" w:space="0" w:color="auto"/>
            <w:bottom w:val="none" w:sz="0" w:space="0" w:color="auto"/>
            <w:right w:val="none" w:sz="0" w:space="0" w:color="auto"/>
          </w:divBdr>
          <w:divsChild>
            <w:div w:id="1132022013">
              <w:marLeft w:val="0"/>
              <w:marRight w:val="0"/>
              <w:marTop w:val="0"/>
              <w:marBottom w:val="0"/>
              <w:divBdr>
                <w:top w:val="none" w:sz="0" w:space="0" w:color="auto"/>
                <w:left w:val="none" w:sz="0" w:space="0" w:color="auto"/>
                <w:bottom w:val="none" w:sz="0" w:space="0" w:color="auto"/>
                <w:right w:val="none" w:sz="0" w:space="0" w:color="auto"/>
              </w:divBdr>
              <w:divsChild>
                <w:div w:id="113987651">
                  <w:marLeft w:val="0"/>
                  <w:marRight w:val="0"/>
                  <w:marTop w:val="0"/>
                  <w:marBottom w:val="0"/>
                  <w:divBdr>
                    <w:top w:val="none" w:sz="0" w:space="0" w:color="auto"/>
                    <w:left w:val="none" w:sz="0" w:space="0" w:color="auto"/>
                    <w:bottom w:val="none" w:sz="0" w:space="0" w:color="auto"/>
                    <w:right w:val="none" w:sz="0" w:space="0" w:color="auto"/>
                  </w:divBdr>
                  <w:divsChild>
                    <w:div w:id="164438986">
                      <w:marLeft w:val="0"/>
                      <w:marRight w:val="0"/>
                      <w:marTop w:val="0"/>
                      <w:marBottom w:val="0"/>
                      <w:divBdr>
                        <w:top w:val="none" w:sz="0" w:space="0" w:color="auto"/>
                        <w:left w:val="none" w:sz="0" w:space="0" w:color="auto"/>
                        <w:bottom w:val="none" w:sz="0" w:space="0" w:color="auto"/>
                        <w:right w:val="none" w:sz="0" w:space="0" w:color="auto"/>
                      </w:divBdr>
                      <w:divsChild>
                        <w:div w:id="18044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1939">
          <w:marLeft w:val="0"/>
          <w:marRight w:val="0"/>
          <w:marTop w:val="450"/>
          <w:marBottom w:val="0"/>
          <w:divBdr>
            <w:top w:val="none" w:sz="0" w:space="0" w:color="auto"/>
            <w:left w:val="none" w:sz="0" w:space="0" w:color="auto"/>
            <w:bottom w:val="none" w:sz="0" w:space="0" w:color="auto"/>
            <w:right w:val="none" w:sz="0" w:space="0" w:color="auto"/>
          </w:divBdr>
          <w:divsChild>
            <w:div w:id="1424454925">
              <w:marLeft w:val="0"/>
              <w:marRight w:val="0"/>
              <w:marTop w:val="0"/>
              <w:marBottom w:val="0"/>
              <w:divBdr>
                <w:top w:val="none" w:sz="0" w:space="0" w:color="auto"/>
                <w:left w:val="none" w:sz="0" w:space="0" w:color="auto"/>
                <w:bottom w:val="none" w:sz="0" w:space="0" w:color="auto"/>
                <w:right w:val="none" w:sz="0" w:space="0" w:color="auto"/>
              </w:divBdr>
              <w:divsChild>
                <w:div w:id="1792895309">
                  <w:marLeft w:val="0"/>
                  <w:marRight w:val="0"/>
                  <w:marTop w:val="0"/>
                  <w:marBottom w:val="0"/>
                  <w:divBdr>
                    <w:top w:val="none" w:sz="0" w:space="0" w:color="auto"/>
                    <w:left w:val="none" w:sz="0" w:space="0" w:color="auto"/>
                    <w:bottom w:val="none" w:sz="0" w:space="0" w:color="auto"/>
                    <w:right w:val="none" w:sz="0" w:space="0" w:color="auto"/>
                  </w:divBdr>
                  <w:divsChild>
                    <w:div w:id="2064867531">
                      <w:marLeft w:val="0"/>
                      <w:marRight w:val="0"/>
                      <w:marTop w:val="0"/>
                      <w:marBottom w:val="0"/>
                      <w:divBdr>
                        <w:top w:val="none" w:sz="0" w:space="0" w:color="auto"/>
                        <w:left w:val="none" w:sz="0" w:space="0" w:color="auto"/>
                        <w:bottom w:val="none" w:sz="0" w:space="0" w:color="auto"/>
                        <w:right w:val="none" w:sz="0" w:space="0" w:color="auto"/>
                      </w:divBdr>
                      <w:divsChild>
                        <w:div w:id="498811958">
                          <w:marLeft w:val="0"/>
                          <w:marRight w:val="0"/>
                          <w:marTop w:val="0"/>
                          <w:marBottom w:val="0"/>
                          <w:divBdr>
                            <w:top w:val="none" w:sz="0" w:space="0" w:color="auto"/>
                            <w:left w:val="none" w:sz="0" w:space="0" w:color="auto"/>
                            <w:bottom w:val="none" w:sz="0" w:space="0" w:color="auto"/>
                            <w:right w:val="none" w:sz="0" w:space="0" w:color="auto"/>
                          </w:divBdr>
                          <w:divsChild>
                            <w:div w:id="1636988590">
                              <w:marLeft w:val="0"/>
                              <w:marRight w:val="0"/>
                              <w:marTop w:val="0"/>
                              <w:marBottom w:val="0"/>
                              <w:divBdr>
                                <w:top w:val="none" w:sz="0" w:space="0" w:color="auto"/>
                                <w:left w:val="none" w:sz="0" w:space="0" w:color="auto"/>
                                <w:bottom w:val="none" w:sz="0" w:space="0" w:color="auto"/>
                                <w:right w:val="none" w:sz="0" w:space="0" w:color="auto"/>
                              </w:divBdr>
                              <w:divsChild>
                                <w:div w:id="512110903">
                                  <w:marLeft w:val="0"/>
                                  <w:marRight w:val="75"/>
                                  <w:marTop w:val="0"/>
                                  <w:marBottom w:val="0"/>
                                  <w:divBdr>
                                    <w:top w:val="none" w:sz="0" w:space="0" w:color="auto"/>
                                    <w:left w:val="none" w:sz="0" w:space="0" w:color="auto"/>
                                    <w:bottom w:val="none" w:sz="0" w:space="0" w:color="auto"/>
                                    <w:right w:val="none" w:sz="0" w:space="0" w:color="auto"/>
                                  </w:divBdr>
                                </w:div>
                                <w:div w:id="318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418222">
          <w:marLeft w:val="0"/>
          <w:marRight w:val="0"/>
          <w:marTop w:val="450"/>
          <w:marBottom w:val="0"/>
          <w:divBdr>
            <w:top w:val="none" w:sz="0" w:space="0" w:color="auto"/>
            <w:left w:val="none" w:sz="0" w:space="0" w:color="auto"/>
            <w:bottom w:val="none" w:sz="0" w:space="0" w:color="auto"/>
            <w:right w:val="none" w:sz="0" w:space="0" w:color="auto"/>
          </w:divBdr>
          <w:divsChild>
            <w:div w:id="887491162">
              <w:marLeft w:val="0"/>
              <w:marRight w:val="0"/>
              <w:marTop w:val="0"/>
              <w:marBottom w:val="0"/>
              <w:divBdr>
                <w:top w:val="none" w:sz="0" w:space="0" w:color="auto"/>
                <w:left w:val="none" w:sz="0" w:space="0" w:color="auto"/>
                <w:bottom w:val="none" w:sz="0" w:space="0" w:color="auto"/>
                <w:right w:val="none" w:sz="0" w:space="0" w:color="auto"/>
              </w:divBdr>
              <w:divsChild>
                <w:div w:id="1769420205">
                  <w:marLeft w:val="0"/>
                  <w:marRight w:val="0"/>
                  <w:marTop w:val="0"/>
                  <w:marBottom w:val="0"/>
                  <w:divBdr>
                    <w:top w:val="none" w:sz="0" w:space="0" w:color="auto"/>
                    <w:left w:val="none" w:sz="0" w:space="0" w:color="auto"/>
                    <w:bottom w:val="none" w:sz="0" w:space="0" w:color="auto"/>
                    <w:right w:val="none" w:sz="0" w:space="0" w:color="auto"/>
                  </w:divBdr>
                  <w:divsChild>
                    <w:div w:id="1444610107">
                      <w:marLeft w:val="0"/>
                      <w:marRight w:val="0"/>
                      <w:marTop w:val="0"/>
                      <w:marBottom w:val="0"/>
                      <w:divBdr>
                        <w:top w:val="none" w:sz="0" w:space="0" w:color="auto"/>
                        <w:left w:val="none" w:sz="0" w:space="0" w:color="auto"/>
                        <w:bottom w:val="none" w:sz="0" w:space="0" w:color="auto"/>
                        <w:right w:val="none" w:sz="0" w:space="0" w:color="auto"/>
                      </w:divBdr>
                      <w:divsChild>
                        <w:div w:id="7355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2577">
          <w:marLeft w:val="0"/>
          <w:marRight w:val="0"/>
          <w:marTop w:val="450"/>
          <w:marBottom w:val="0"/>
          <w:divBdr>
            <w:top w:val="none" w:sz="0" w:space="0" w:color="auto"/>
            <w:left w:val="none" w:sz="0" w:space="0" w:color="auto"/>
            <w:bottom w:val="none" w:sz="0" w:space="0" w:color="auto"/>
            <w:right w:val="none" w:sz="0" w:space="0" w:color="auto"/>
          </w:divBdr>
          <w:divsChild>
            <w:div w:id="984167273">
              <w:marLeft w:val="0"/>
              <w:marRight w:val="0"/>
              <w:marTop w:val="0"/>
              <w:marBottom w:val="0"/>
              <w:divBdr>
                <w:top w:val="none" w:sz="0" w:space="0" w:color="auto"/>
                <w:left w:val="none" w:sz="0" w:space="0" w:color="auto"/>
                <w:bottom w:val="none" w:sz="0" w:space="0" w:color="auto"/>
                <w:right w:val="none" w:sz="0" w:space="0" w:color="auto"/>
              </w:divBdr>
              <w:divsChild>
                <w:div w:id="929780630">
                  <w:marLeft w:val="0"/>
                  <w:marRight w:val="0"/>
                  <w:marTop w:val="0"/>
                  <w:marBottom w:val="0"/>
                  <w:divBdr>
                    <w:top w:val="none" w:sz="0" w:space="0" w:color="auto"/>
                    <w:left w:val="none" w:sz="0" w:space="0" w:color="auto"/>
                    <w:bottom w:val="none" w:sz="0" w:space="0" w:color="auto"/>
                    <w:right w:val="none" w:sz="0" w:space="0" w:color="auto"/>
                  </w:divBdr>
                  <w:divsChild>
                    <w:div w:id="1677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5465">
          <w:marLeft w:val="0"/>
          <w:marRight w:val="0"/>
          <w:marTop w:val="450"/>
          <w:marBottom w:val="0"/>
          <w:divBdr>
            <w:top w:val="none" w:sz="0" w:space="0" w:color="auto"/>
            <w:left w:val="none" w:sz="0" w:space="0" w:color="auto"/>
            <w:bottom w:val="none" w:sz="0" w:space="0" w:color="auto"/>
            <w:right w:val="none" w:sz="0" w:space="0" w:color="auto"/>
          </w:divBdr>
          <w:divsChild>
            <w:div w:id="1634290106">
              <w:marLeft w:val="0"/>
              <w:marRight w:val="0"/>
              <w:marTop w:val="0"/>
              <w:marBottom w:val="0"/>
              <w:divBdr>
                <w:top w:val="none" w:sz="0" w:space="0" w:color="auto"/>
                <w:left w:val="none" w:sz="0" w:space="0" w:color="auto"/>
                <w:bottom w:val="none" w:sz="0" w:space="0" w:color="auto"/>
                <w:right w:val="none" w:sz="0" w:space="0" w:color="auto"/>
              </w:divBdr>
              <w:divsChild>
                <w:div w:id="1792701033">
                  <w:marLeft w:val="0"/>
                  <w:marRight w:val="0"/>
                  <w:marTop w:val="0"/>
                  <w:marBottom w:val="0"/>
                  <w:divBdr>
                    <w:top w:val="none" w:sz="0" w:space="0" w:color="auto"/>
                    <w:left w:val="none" w:sz="0" w:space="0" w:color="auto"/>
                    <w:bottom w:val="none" w:sz="0" w:space="0" w:color="auto"/>
                    <w:right w:val="none" w:sz="0" w:space="0" w:color="auto"/>
                  </w:divBdr>
                  <w:divsChild>
                    <w:div w:id="2125726966">
                      <w:marLeft w:val="0"/>
                      <w:marRight w:val="0"/>
                      <w:marTop w:val="0"/>
                      <w:marBottom w:val="0"/>
                      <w:divBdr>
                        <w:top w:val="none" w:sz="0" w:space="0" w:color="auto"/>
                        <w:left w:val="none" w:sz="0" w:space="0" w:color="auto"/>
                        <w:bottom w:val="none" w:sz="0" w:space="0" w:color="auto"/>
                        <w:right w:val="none" w:sz="0" w:space="0" w:color="auto"/>
                      </w:divBdr>
                      <w:divsChild>
                        <w:div w:id="1624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743087">
      <w:bodyDiv w:val="1"/>
      <w:marLeft w:val="0"/>
      <w:marRight w:val="0"/>
      <w:marTop w:val="0"/>
      <w:marBottom w:val="0"/>
      <w:divBdr>
        <w:top w:val="none" w:sz="0" w:space="0" w:color="auto"/>
        <w:left w:val="none" w:sz="0" w:space="0" w:color="auto"/>
        <w:bottom w:val="none" w:sz="0" w:space="0" w:color="auto"/>
        <w:right w:val="none" w:sz="0" w:space="0" w:color="auto"/>
      </w:divBdr>
      <w:divsChild>
        <w:div w:id="1893928393">
          <w:marLeft w:val="750"/>
          <w:marRight w:val="750"/>
          <w:marTop w:val="0"/>
          <w:marBottom w:val="0"/>
          <w:divBdr>
            <w:top w:val="none" w:sz="0" w:space="0" w:color="auto"/>
            <w:left w:val="none" w:sz="0" w:space="0" w:color="auto"/>
            <w:bottom w:val="none" w:sz="0" w:space="0" w:color="auto"/>
            <w:right w:val="none" w:sz="0" w:space="0" w:color="auto"/>
          </w:divBdr>
        </w:div>
        <w:div w:id="1697000789">
          <w:marLeft w:val="750"/>
          <w:marRight w:val="750"/>
          <w:marTop w:val="0"/>
          <w:marBottom w:val="0"/>
          <w:divBdr>
            <w:top w:val="none" w:sz="0" w:space="0" w:color="auto"/>
            <w:left w:val="none" w:sz="0" w:space="0" w:color="auto"/>
            <w:bottom w:val="none" w:sz="0" w:space="0" w:color="auto"/>
            <w:right w:val="none" w:sz="0" w:space="0" w:color="auto"/>
          </w:divBdr>
        </w:div>
        <w:div w:id="932972445">
          <w:marLeft w:val="750"/>
          <w:marRight w:val="750"/>
          <w:marTop w:val="0"/>
          <w:marBottom w:val="0"/>
          <w:divBdr>
            <w:top w:val="none" w:sz="0" w:space="0" w:color="auto"/>
            <w:left w:val="none" w:sz="0" w:space="0" w:color="auto"/>
            <w:bottom w:val="none" w:sz="0" w:space="0" w:color="auto"/>
            <w:right w:val="none" w:sz="0" w:space="0" w:color="auto"/>
          </w:divBdr>
        </w:div>
        <w:div w:id="370888147">
          <w:marLeft w:val="750"/>
          <w:marRight w:val="750"/>
          <w:marTop w:val="0"/>
          <w:marBottom w:val="0"/>
          <w:divBdr>
            <w:top w:val="none" w:sz="0" w:space="0" w:color="auto"/>
            <w:left w:val="none" w:sz="0" w:space="0" w:color="auto"/>
            <w:bottom w:val="none" w:sz="0" w:space="0" w:color="auto"/>
            <w:right w:val="none" w:sz="0" w:space="0" w:color="auto"/>
          </w:divBdr>
        </w:div>
        <w:div w:id="1204715367">
          <w:marLeft w:val="750"/>
          <w:marRight w:val="750"/>
          <w:marTop w:val="0"/>
          <w:marBottom w:val="0"/>
          <w:divBdr>
            <w:top w:val="none" w:sz="0" w:space="0" w:color="auto"/>
            <w:left w:val="none" w:sz="0" w:space="0" w:color="auto"/>
            <w:bottom w:val="none" w:sz="0" w:space="0" w:color="auto"/>
            <w:right w:val="none" w:sz="0" w:space="0" w:color="auto"/>
          </w:divBdr>
        </w:div>
        <w:div w:id="1183324289">
          <w:marLeft w:val="750"/>
          <w:marRight w:val="750"/>
          <w:marTop w:val="0"/>
          <w:marBottom w:val="0"/>
          <w:divBdr>
            <w:top w:val="none" w:sz="0" w:space="0" w:color="auto"/>
            <w:left w:val="none" w:sz="0" w:space="0" w:color="auto"/>
            <w:bottom w:val="none" w:sz="0" w:space="0" w:color="auto"/>
            <w:right w:val="none" w:sz="0" w:space="0" w:color="auto"/>
          </w:divBdr>
        </w:div>
        <w:div w:id="544487099">
          <w:marLeft w:val="750"/>
          <w:marRight w:val="750"/>
          <w:marTop w:val="0"/>
          <w:marBottom w:val="0"/>
          <w:divBdr>
            <w:top w:val="none" w:sz="0" w:space="0" w:color="auto"/>
            <w:left w:val="none" w:sz="0" w:space="0" w:color="auto"/>
            <w:bottom w:val="none" w:sz="0" w:space="0" w:color="auto"/>
            <w:right w:val="none" w:sz="0" w:space="0" w:color="auto"/>
          </w:divBdr>
        </w:div>
        <w:div w:id="728454051">
          <w:marLeft w:val="750"/>
          <w:marRight w:val="750"/>
          <w:marTop w:val="0"/>
          <w:marBottom w:val="0"/>
          <w:divBdr>
            <w:top w:val="none" w:sz="0" w:space="0" w:color="auto"/>
            <w:left w:val="none" w:sz="0" w:space="0" w:color="auto"/>
            <w:bottom w:val="none" w:sz="0" w:space="0" w:color="auto"/>
            <w:right w:val="none" w:sz="0" w:space="0" w:color="auto"/>
          </w:divBdr>
        </w:div>
        <w:div w:id="1112364929">
          <w:marLeft w:val="750"/>
          <w:marRight w:val="750"/>
          <w:marTop w:val="0"/>
          <w:marBottom w:val="0"/>
          <w:divBdr>
            <w:top w:val="none" w:sz="0" w:space="0" w:color="auto"/>
            <w:left w:val="none" w:sz="0" w:space="0" w:color="auto"/>
            <w:bottom w:val="none" w:sz="0" w:space="0" w:color="auto"/>
            <w:right w:val="none" w:sz="0" w:space="0" w:color="auto"/>
          </w:divBdr>
        </w:div>
        <w:div w:id="293557750">
          <w:marLeft w:val="750"/>
          <w:marRight w:val="750"/>
          <w:marTop w:val="0"/>
          <w:marBottom w:val="0"/>
          <w:divBdr>
            <w:top w:val="none" w:sz="0" w:space="0" w:color="auto"/>
            <w:left w:val="none" w:sz="0" w:space="0" w:color="auto"/>
            <w:bottom w:val="none" w:sz="0" w:space="0" w:color="auto"/>
            <w:right w:val="none" w:sz="0" w:space="0" w:color="auto"/>
          </w:divBdr>
        </w:div>
        <w:div w:id="1291666310">
          <w:marLeft w:val="750"/>
          <w:marRight w:val="750"/>
          <w:marTop w:val="0"/>
          <w:marBottom w:val="0"/>
          <w:divBdr>
            <w:top w:val="none" w:sz="0" w:space="0" w:color="auto"/>
            <w:left w:val="none" w:sz="0" w:space="0" w:color="auto"/>
            <w:bottom w:val="none" w:sz="0" w:space="0" w:color="auto"/>
            <w:right w:val="none" w:sz="0" w:space="0" w:color="auto"/>
          </w:divBdr>
        </w:div>
        <w:div w:id="1970741888">
          <w:marLeft w:val="750"/>
          <w:marRight w:val="750"/>
          <w:marTop w:val="0"/>
          <w:marBottom w:val="0"/>
          <w:divBdr>
            <w:top w:val="none" w:sz="0" w:space="0" w:color="auto"/>
            <w:left w:val="none" w:sz="0" w:space="0" w:color="auto"/>
            <w:bottom w:val="none" w:sz="0" w:space="0" w:color="auto"/>
            <w:right w:val="none" w:sz="0" w:space="0" w:color="auto"/>
          </w:divBdr>
        </w:div>
        <w:div w:id="224992360">
          <w:marLeft w:val="750"/>
          <w:marRight w:val="750"/>
          <w:marTop w:val="0"/>
          <w:marBottom w:val="0"/>
          <w:divBdr>
            <w:top w:val="none" w:sz="0" w:space="0" w:color="auto"/>
            <w:left w:val="none" w:sz="0" w:space="0" w:color="auto"/>
            <w:bottom w:val="none" w:sz="0" w:space="0" w:color="auto"/>
            <w:right w:val="none" w:sz="0" w:space="0" w:color="auto"/>
          </w:divBdr>
        </w:div>
      </w:divsChild>
    </w:div>
    <w:div w:id="1542400439">
      <w:bodyDiv w:val="1"/>
      <w:marLeft w:val="0"/>
      <w:marRight w:val="0"/>
      <w:marTop w:val="0"/>
      <w:marBottom w:val="0"/>
      <w:divBdr>
        <w:top w:val="none" w:sz="0" w:space="0" w:color="auto"/>
        <w:left w:val="none" w:sz="0" w:space="0" w:color="auto"/>
        <w:bottom w:val="none" w:sz="0" w:space="0" w:color="auto"/>
        <w:right w:val="none" w:sz="0" w:space="0" w:color="auto"/>
      </w:divBdr>
    </w:div>
    <w:div w:id="1948539775">
      <w:bodyDiv w:val="1"/>
      <w:marLeft w:val="0"/>
      <w:marRight w:val="0"/>
      <w:marTop w:val="0"/>
      <w:marBottom w:val="0"/>
      <w:divBdr>
        <w:top w:val="none" w:sz="0" w:space="0" w:color="auto"/>
        <w:left w:val="none" w:sz="0" w:space="0" w:color="auto"/>
        <w:bottom w:val="none" w:sz="0" w:space="0" w:color="auto"/>
        <w:right w:val="none" w:sz="0" w:space="0" w:color="auto"/>
      </w:divBdr>
      <w:divsChild>
        <w:div w:id="339281585">
          <w:marLeft w:val="0"/>
          <w:marRight w:val="0"/>
          <w:marTop w:val="0"/>
          <w:marBottom w:val="0"/>
          <w:divBdr>
            <w:top w:val="none" w:sz="0" w:space="0" w:color="auto"/>
            <w:left w:val="none" w:sz="0" w:space="0" w:color="auto"/>
            <w:bottom w:val="none" w:sz="0" w:space="0" w:color="auto"/>
            <w:right w:val="none" w:sz="0" w:space="0" w:color="auto"/>
          </w:divBdr>
        </w:div>
        <w:div w:id="1098788481">
          <w:marLeft w:val="0"/>
          <w:marRight w:val="0"/>
          <w:marTop w:val="0"/>
          <w:marBottom w:val="0"/>
          <w:divBdr>
            <w:top w:val="none" w:sz="0" w:space="0" w:color="auto"/>
            <w:left w:val="none" w:sz="0" w:space="0" w:color="auto"/>
            <w:bottom w:val="none" w:sz="0" w:space="0" w:color="auto"/>
            <w:right w:val="none" w:sz="0" w:space="0" w:color="auto"/>
          </w:divBdr>
        </w:div>
        <w:div w:id="564533843">
          <w:marLeft w:val="570"/>
          <w:marRight w:val="0"/>
          <w:marTop w:val="0"/>
          <w:marBottom w:val="0"/>
          <w:divBdr>
            <w:top w:val="none" w:sz="0" w:space="0" w:color="auto"/>
            <w:left w:val="none" w:sz="0" w:space="0" w:color="auto"/>
            <w:bottom w:val="none" w:sz="0" w:space="0" w:color="auto"/>
            <w:right w:val="none" w:sz="0" w:space="0" w:color="auto"/>
          </w:divBdr>
        </w:div>
        <w:div w:id="2098210757">
          <w:marLeft w:val="0"/>
          <w:marRight w:val="0"/>
          <w:marTop w:val="0"/>
          <w:marBottom w:val="0"/>
          <w:divBdr>
            <w:top w:val="none" w:sz="0" w:space="0" w:color="auto"/>
            <w:left w:val="none" w:sz="0" w:space="0" w:color="auto"/>
            <w:bottom w:val="none" w:sz="0" w:space="0" w:color="auto"/>
            <w:right w:val="none" w:sz="0" w:space="0" w:color="auto"/>
          </w:divBdr>
        </w:div>
        <w:div w:id="1164666749">
          <w:marLeft w:val="0"/>
          <w:marRight w:val="0"/>
          <w:marTop w:val="0"/>
          <w:marBottom w:val="0"/>
          <w:divBdr>
            <w:top w:val="none" w:sz="0" w:space="0" w:color="auto"/>
            <w:left w:val="none" w:sz="0" w:space="0" w:color="auto"/>
            <w:bottom w:val="none" w:sz="0" w:space="0" w:color="auto"/>
            <w:right w:val="none" w:sz="0" w:space="0" w:color="auto"/>
          </w:divBdr>
        </w:div>
        <w:div w:id="1093355039">
          <w:marLeft w:val="570"/>
          <w:marRight w:val="0"/>
          <w:marTop w:val="0"/>
          <w:marBottom w:val="0"/>
          <w:divBdr>
            <w:top w:val="none" w:sz="0" w:space="0" w:color="auto"/>
            <w:left w:val="none" w:sz="0" w:space="0" w:color="auto"/>
            <w:bottom w:val="none" w:sz="0" w:space="0" w:color="auto"/>
            <w:right w:val="none" w:sz="0" w:space="0" w:color="auto"/>
          </w:divBdr>
        </w:div>
        <w:div w:id="797917865">
          <w:marLeft w:val="0"/>
          <w:marRight w:val="0"/>
          <w:marTop w:val="0"/>
          <w:marBottom w:val="0"/>
          <w:divBdr>
            <w:top w:val="none" w:sz="0" w:space="0" w:color="auto"/>
            <w:left w:val="none" w:sz="0" w:space="0" w:color="auto"/>
            <w:bottom w:val="none" w:sz="0" w:space="0" w:color="auto"/>
            <w:right w:val="none" w:sz="0" w:space="0" w:color="auto"/>
          </w:divBdr>
        </w:div>
        <w:div w:id="1933050600">
          <w:marLeft w:val="0"/>
          <w:marRight w:val="0"/>
          <w:marTop w:val="0"/>
          <w:marBottom w:val="0"/>
          <w:divBdr>
            <w:top w:val="none" w:sz="0" w:space="0" w:color="auto"/>
            <w:left w:val="none" w:sz="0" w:space="0" w:color="auto"/>
            <w:bottom w:val="none" w:sz="0" w:space="0" w:color="auto"/>
            <w:right w:val="none" w:sz="0" w:space="0" w:color="auto"/>
          </w:divBdr>
        </w:div>
        <w:div w:id="3676974">
          <w:marLeft w:val="570"/>
          <w:marRight w:val="0"/>
          <w:marTop w:val="0"/>
          <w:marBottom w:val="0"/>
          <w:divBdr>
            <w:top w:val="none" w:sz="0" w:space="0" w:color="auto"/>
            <w:left w:val="none" w:sz="0" w:space="0" w:color="auto"/>
            <w:bottom w:val="none" w:sz="0" w:space="0" w:color="auto"/>
            <w:right w:val="none" w:sz="0" w:space="0" w:color="auto"/>
          </w:divBdr>
        </w:div>
        <w:div w:id="862327690">
          <w:marLeft w:val="0"/>
          <w:marRight w:val="0"/>
          <w:marTop w:val="0"/>
          <w:marBottom w:val="0"/>
          <w:divBdr>
            <w:top w:val="none" w:sz="0" w:space="0" w:color="auto"/>
            <w:left w:val="none" w:sz="0" w:space="0" w:color="auto"/>
            <w:bottom w:val="none" w:sz="0" w:space="0" w:color="auto"/>
            <w:right w:val="none" w:sz="0" w:space="0" w:color="auto"/>
          </w:divBdr>
        </w:div>
        <w:div w:id="842163348">
          <w:marLeft w:val="0"/>
          <w:marRight w:val="0"/>
          <w:marTop w:val="0"/>
          <w:marBottom w:val="0"/>
          <w:divBdr>
            <w:top w:val="none" w:sz="0" w:space="0" w:color="auto"/>
            <w:left w:val="none" w:sz="0" w:space="0" w:color="auto"/>
            <w:bottom w:val="none" w:sz="0" w:space="0" w:color="auto"/>
            <w:right w:val="none" w:sz="0" w:space="0" w:color="auto"/>
          </w:divBdr>
        </w:div>
        <w:div w:id="788625563">
          <w:marLeft w:val="570"/>
          <w:marRight w:val="0"/>
          <w:marTop w:val="0"/>
          <w:marBottom w:val="0"/>
          <w:divBdr>
            <w:top w:val="none" w:sz="0" w:space="0" w:color="auto"/>
            <w:left w:val="none" w:sz="0" w:space="0" w:color="auto"/>
            <w:bottom w:val="none" w:sz="0" w:space="0" w:color="auto"/>
            <w:right w:val="none" w:sz="0" w:space="0" w:color="auto"/>
          </w:divBdr>
        </w:div>
        <w:div w:id="170146049">
          <w:marLeft w:val="0"/>
          <w:marRight w:val="0"/>
          <w:marTop w:val="0"/>
          <w:marBottom w:val="0"/>
          <w:divBdr>
            <w:top w:val="none" w:sz="0" w:space="0" w:color="auto"/>
            <w:left w:val="none" w:sz="0" w:space="0" w:color="auto"/>
            <w:bottom w:val="none" w:sz="0" w:space="0" w:color="auto"/>
            <w:right w:val="none" w:sz="0" w:space="0" w:color="auto"/>
          </w:divBdr>
        </w:div>
        <w:div w:id="2115661886">
          <w:marLeft w:val="0"/>
          <w:marRight w:val="0"/>
          <w:marTop w:val="0"/>
          <w:marBottom w:val="0"/>
          <w:divBdr>
            <w:top w:val="none" w:sz="0" w:space="0" w:color="auto"/>
            <w:left w:val="none" w:sz="0" w:space="0" w:color="auto"/>
            <w:bottom w:val="none" w:sz="0" w:space="0" w:color="auto"/>
            <w:right w:val="none" w:sz="0" w:space="0" w:color="auto"/>
          </w:divBdr>
        </w:div>
        <w:div w:id="909533509">
          <w:marLeft w:val="570"/>
          <w:marRight w:val="0"/>
          <w:marTop w:val="0"/>
          <w:marBottom w:val="0"/>
          <w:divBdr>
            <w:top w:val="none" w:sz="0" w:space="0" w:color="auto"/>
            <w:left w:val="none" w:sz="0" w:space="0" w:color="auto"/>
            <w:bottom w:val="none" w:sz="0" w:space="0" w:color="auto"/>
            <w:right w:val="none" w:sz="0" w:space="0" w:color="auto"/>
          </w:divBdr>
        </w:div>
        <w:div w:id="1225065722">
          <w:marLeft w:val="0"/>
          <w:marRight w:val="0"/>
          <w:marTop w:val="0"/>
          <w:marBottom w:val="0"/>
          <w:divBdr>
            <w:top w:val="none" w:sz="0" w:space="0" w:color="auto"/>
            <w:left w:val="none" w:sz="0" w:space="0" w:color="auto"/>
            <w:bottom w:val="none" w:sz="0" w:space="0" w:color="auto"/>
            <w:right w:val="none" w:sz="0" w:space="0" w:color="auto"/>
          </w:divBdr>
        </w:div>
        <w:div w:id="1919899787">
          <w:marLeft w:val="570"/>
          <w:marRight w:val="0"/>
          <w:marTop w:val="0"/>
          <w:marBottom w:val="0"/>
          <w:divBdr>
            <w:top w:val="none" w:sz="0" w:space="0" w:color="auto"/>
            <w:left w:val="none" w:sz="0" w:space="0" w:color="auto"/>
            <w:bottom w:val="none" w:sz="0" w:space="0" w:color="auto"/>
            <w:right w:val="none" w:sz="0" w:space="0" w:color="auto"/>
          </w:divBdr>
        </w:div>
      </w:divsChild>
    </w:div>
    <w:div w:id="1953585598">
      <w:bodyDiv w:val="1"/>
      <w:marLeft w:val="0"/>
      <w:marRight w:val="0"/>
      <w:marTop w:val="0"/>
      <w:marBottom w:val="0"/>
      <w:divBdr>
        <w:top w:val="none" w:sz="0" w:space="0" w:color="auto"/>
        <w:left w:val="none" w:sz="0" w:space="0" w:color="auto"/>
        <w:bottom w:val="none" w:sz="0" w:space="0" w:color="auto"/>
        <w:right w:val="none" w:sz="0" w:space="0" w:color="auto"/>
      </w:divBdr>
      <w:divsChild>
        <w:div w:id="1743603240">
          <w:marLeft w:val="0"/>
          <w:marRight w:val="0"/>
          <w:marTop w:val="0"/>
          <w:marBottom w:val="0"/>
          <w:divBdr>
            <w:top w:val="none" w:sz="0" w:space="0" w:color="auto"/>
            <w:left w:val="none" w:sz="0" w:space="0" w:color="auto"/>
            <w:bottom w:val="none" w:sz="0" w:space="0" w:color="auto"/>
            <w:right w:val="none" w:sz="0" w:space="0" w:color="auto"/>
          </w:divBdr>
        </w:div>
        <w:div w:id="364403910">
          <w:marLeft w:val="0"/>
          <w:marRight w:val="0"/>
          <w:marTop w:val="0"/>
          <w:marBottom w:val="0"/>
          <w:divBdr>
            <w:top w:val="none" w:sz="0" w:space="0" w:color="auto"/>
            <w:left w:val="none" w:sz="0" w:space="0" w:color="auto"/>
            <w:bottom w:val="none" w:sz="0" w:space="0" w:color="auto"/>
            <w:right w:val="none" w:sz="0" w:space="0" w:color="auto"/>
          </w:divBdr>
        </w:div>
        <w:div w:id="766081024">
          <w:marLeft w:val="0"/>
          <w:marRight w:val="0"/>
          <w:marTop w:val="0"/>
          <w:marBottom w:val="0"/>
          <w:divBdr>
            <w:top w:val="none" w:sz="0" w:space="0" w:color="auto"/>
            <w:left w:val="none" w:sz="0" w:space="0" w:color="auto"/>
            <w:bottom w:val="none" w:sz="0" w:space="0" w:color="auto"/>
            <w:right w:val="none" w:sz="0" w:space="0" w:color="auto"/>
          </w:divBdr>
        </w:div>
        <w:div w:id="1007052942">
          <w:marLeft w:val="0"/>
          <w:marRight w:val="0"/>
          <w:marTop w:val="0"/>
          <w:marBottom w:val="0"/>
          <w:divBdr>
            <w:top w:val="none" w:sz="0" w:space="0" w:color="auto"/>
            <w:left w:val="none" w:sz="0" w:space="0" w:color="auto"/>
            <w:bottom w:val="none" w:sz="0" w:space="0" w:color="auto"/>
            <w:right w:val="none" w:sz="0" w:space="0" w:color="auto"/>
          </w:divBdr>
        </w:div>
        <w:div w:id="1051610161">
          <w:marLeft w:val="570"/>
          <w:marRight w:val="0"/>
          <w:marTop w:val="0"/>
          <w:marBottom w:val="0"/>
          <w:divBdr>
            <w:top w:val="none" w:sz="0" w:space="0" w:color="auto"/>
            <w:left w:val="none" w:sz="0" w:space="0" w:color="auto"/>
            <w:bottom w:val="none" w:sz="0" w:space="0" w:color="auto"/>
            <w:right w:val="none" w:sz="0" w:space="0" w:color="auto"/>
          </w:divBdr>
        </w:div>
        <w:div w:id="461074342">
          <w:marLeft w:val="0"/>
          <w:marRight w:val="0"/>
          <w:marTop w:val="0"/>
          <w:marBottom w:val="0"/>
          <w:divBdr>
            <w:top w:val="none" w:sz="0" w:space="0" w:color="auto"/>
            <w:left w:val="none" w:sz="0" w:space="0" w:color="auto"/>
            <w:bottom w:val="none" w:sz="0" w:space="0" w:color="auto"/>
            <w:right w:val="none" w:sz="0" w:space="0" w:color="auto"/>
          </w:divBdr>
        </w:div>
        <w:div w:id="1355770941">
          <w:marLeft w:val="570"/>
          <w:marRight w:val="0"/>
          <w:marTop w:val="0"/>
          <w:marBottom w:val="0"/>
          <w:divBdr>
            <w:top w:val="none" w:sz="0" w:space="0" w:color="auto"/>
            <w:left w:val="none" w:sz="0" w:space="0" w:color="auto"/>
            <w:bottom w:val="none" w:sz="0" w:space="0" w:color="auto"/>
            <w:right w:val="none" w:sz="0" w:space="0" w:color="auto"/>
          </w:divBdr>
        </w:div>
        <w:div w:id="153837581">
          <w:marLeft w:val="0"/>
          <w:marRight w:val="0"/>
          <w:marTop w:val="0"/>
          <w:marBottom w:val="0"/>
          <w:divBdr>
            <w:top w:val="none" w:sz="0" w:space="0" w:color="auto"/>
            <w:left w:val="none" w:sz="0" w:space="0" w:color="auto"/>
            <w:bottom w:val="none" w:sz="0" w:space="0" w:color="auto"/>
            <w:right w:val="none" w:sz="0" w:space="0" w:color="auto"/>
          </w:divBdr>
        </w:div>
        <w:div w:id="1912614070">
          <w:marLeft w:val="570"/>
          <w:marRight w:val="0"/>
          <w:marTop w:val="0"/>
          <w:marBottom w:val="0"/>
          <w:divBdr>
            <w:top w:val="none" w:sz="0" w:space="0" w:color="auto"/>
            <w:left w:val="none" w:sz="0" w:space="0" w:color="auto"/>
            <w:bottom w:val="none" w:sz="0" w:space="0" w:color="auto"/>
            <w:right w:val="none" w:sz="0" w:space="0" w:color="auto"/>
          </w:divBdr>
        </w:div>
        <w:div w:id="1515805534">
          <w:marLeft w:val="0"/>
          <w:marRight w:val="0"/>
          <w:marTop w:val="0"/>
          <w:marBottom w:val="0"/>
          <w:divBdr>
            <w:top w:val="none" w:sz="0" w:space="0" w:color="auto"/>
            <w:left w:val="none" w:sz="0" w:space="0" w:color="auto"/>
            <w:bottom w:val="none" w:sz="0" w:space="0" w:color="auto"/>
            <w:right w:val="none" w:sz="0" w:space="0" w:color="auto"/>
          </w:divBdr>
        </w:div>
        <w:div w:id="1406957777">
          <w:marLeft w:val="0"/>
          <w:marRight w:val="0"/>
          <w:marTop w:val="0"/>
          <w:marBottom w:val="0"/>
          <w:divBdr>
            <w:top w:val="none" w:sz="0" w:space="0" w:color="auto"/>
            <w:left w:val="none" w:sz="0" w:space="0" w:color="auto"/>
            <w:bottom w:val="none" w:sz="0" w:space="0" w:color="auto"/>
            <w:right w:val="none" w:sz="0" w:space="0" w:color="auto"/>
          </w:divBdr>
        </w:div>
        <w:div w:id="631135781">
          <w:marLeft w:val="570"/>
          <w:marRight w:val="0"/>
          <w:marTop w:val="0"/>
          <w:marBottom w:val="0"/>
          <w:divBdr>
            <w:top w:val="none" w:sz="0" w:space="0" w:color="auto"/>
            <w:left w:val="none" w:sz="0" w:space="0" w:color="auto"/>
            <w:bottom w:val="none" w:sz="0" w:space="0" w:color="auto"/>
            <w:right w:val="none" w:sz="0" w:space="0" w:color="auto"/>
          </w:divBdr>
        </w:div>
        <w:div w:id="1473330148">
          <w:marLeft w:val="0"/>
          <w:marRight w:val="0"/>
          <w:marTop w:val="0"/>
          <w:marBottom w:val="0"/>
          <w:divBdr>
            <w:top w:val="none" w:sz="0" w:space="0" w:color="auto"/>
            <w:left w:val="none" w:sz="0" w:space="0" w:color="auto"/>
            <w:bottom w:val="none" w:sz="0" w:space="0" w:color="auto"/>
            <w:right w:val="none" w:sz="0" w:space="0" w:color="auto"/>
          </w:divBdr>
        </w:div>
        <w:div w:id="560098939">
          <w:marLeft w:val="570"/>
          <w:marRight w:val="0"/>
          <w:marTop w:val="0"/>
          <w:marBottom w:val="0"/>
          <w:divBdr>
            <w:top w:val="none" w:sz="0" w:space="0" w:color="auto"/>
            <w:left w:val="none" w:sz="0" w:space="0" w:color="auto"/>
            <w:bottom w:val="none" w:sz="0" w:space="0" w:color="auto"/>
            <w:right w:val="none" w:sz="0" w:space="0" w:color="auto"/>
          </w:divBdr>
        </w:div>
        <w:div w:id="2100246710">
          <w:marLeft w:val="0"/>
          <w:marRight w:val="0"/>
          <w:marTop w:val="0"/>
          <w:marBottom w:val="0"/>
          <w:divBdr>
            <w:top w:val="none" w:sz="0" w:space="0" w:color="auto"/>
            <w:left w:val="none" w:sz="0" w:space="0" w:color="auto"/>
            <w:bottom w:val="none" w:sz="0" w:space="0" w:color="auto"/>
            <w:right w:val="none" w:sz="0" w:space="0" w:color="auto"/>
          </w:divBdr>
        </w:div>
        <w:div w:id="1082527693">
          <w:marLeft w:val="0"/>
          <w:marRight w:val="0"/>
          <w:marTop w:val="0"/>
          <w:marBottom w:val="0"/>
          <w:divBdr>
            <w:top w:val="none" w:sz="0" w:space="0" w:color="auto"/>
            <w:left w:val="none" w:sz="0" w:space="0" w:color="auto"/>
            <w:bottom w:val="none" w:sz="0" w:space="0" w:color="auto"/>
            <w:right w:val="none" w:sz="0" w:space="0" w:color="auto"/>
          </w:divBdr>
        </w:div>
        <w:div w:id="1260941286">
          <w:marLeft w:val="570"/>
          <w:marRight w:val="0"/>
          <w:marTop w:val="0"/>
          <w:marBottom w:val="0"/>
          <w:divBdr>
            <w:top w:val="none" w:sz="0" w:space="0" w:color="auto"/>
            <w:left w:val="none" w:sz="0" w:space="0" w:color="auto"/>
            <w:bottom w:val="none" w:sz="0" w:space="0" w:color="auto"/>
            <w:right w:val="none" w:sz="0" w:space="0" w:color="auto"/>
          </w:divBdr>
        </w:div>
        <w:div w:id="1886983329">
          <w:marLeft w:val="0"/>
          <w:marRight w:val="0"/>
          <w:marTop w:val="0"/>
          <w:marBottom w:val="0"/>
          <w:divBdr>
            <w:top w:val="none" w:sz="0" w:space="0" w:color="auto"/>
            <w:left w:val="none" w:sz="0" w:space="0" w:color="auto"/>
            <w:bottom w:val="none" w:sz="0" w:space="0" w:color="auto"/>
            <w:right w:val="none" w:sz="0" w:space="0" w:color="auto"/>
          </w:divBdr>
        </w:div>
        <w:div w:id="1889759822">
          <w:marLeft w:val="570"/>
          <w:marRight w:val="0"/>
          <w:marTop w:val="0"/>
          <w:marBottom w:val="0"/>
          <w:divBdr>
            <w:top w:val="none" w:sz="0" w:space="0" w:color="auto"/>
            <w:left w:val="none" w:sz="0" w:space="0" w:color="auto"/>
            <w:bottom w:val="none" w:sz="0" w:space="0" w:color="auto"/>
            <w:right w:val="none" w:sz="0" w:space="0" w:color="auto"/>
          </w:divBdr>
        </w:div>
        <w:div w:id="1007513804">
          <w:marLeft w:val="0"/>
          <w:marRight w:val="0"/>
          <w:marTop w:val="0"/>
          <w:marBottom w:val="0"/>
          <w:divBdr>
            <w:top w:val="none" w:sz="0" w:space="0" w:color="auto"/>
            <w:left w:val="none" w:sz="0" w:space="0" w:color="auto"/>
            <w:bottom w:val="none" w:sz="0" w:space="0" w:color="auto"/>
            <w:right w:val="none" w:sz="0" w:space="0" w:color="auto"/>
          </w:divBdr>
        </w:div>
        <w:div w:id="1581790037">
          <w:marLeft w:val="0"/>
          <w:marRight w:val="0"/>
          <w:marTop w:val="0"/>
          <w:marBottom w:val="0"/>
          <w:divBdr>
            <w:top w:val="none" w:sz="0" w:space="0" w:color="auto"/>
            <w:left w:val="none" w:sz="0" w:space="0" w:color="auto"/>
            <w:bottom w:val="none" w:sz="0" w:space="0" w:color="auto"/>
            <w:right w:val="none" w:sz="0" w:space="0" w:color="auto"/>
          </w:divBdr>
        </w:div>
        <w:div w:id="1317565953">
          <w:marLeft w:val="570"/>
          <w:marRight w:val="0"/>
          <w:marTop w:val="0"/>
          <w:marBottom w:val="0"/>
          <w:divBdr>
            <w:top w:val="none" w:sz="0" w:space="0" w:color="auto"/>
            <w:left w:val="none" w:sz="0" w:space="0" w:color="auto"/>
            <w:bottom w:val="none" w:sz="0" w:space="0" w:color="auto"/>
            <w:right w:val="none" w:sz="0" w:space="0" w:color="auto"/>
          </w:divBdr>
        </w:div>
        <w:div w:id="763115026">
          <w:marLeft w:val="0"/>
          <w:marRight w:val="0"/>
          <w:marTop w:val="0"/>
          <w:marBottom w:val="0"/>
          <w:divBdr>
            <w:top w:val="none" w:sz="0" w:space="0" w:color="auto"/>
            <w:left w:val="none" w:sz="0" w:space="0" w:color="auto"/>
            <w:bottom w:val="none" w:sz="0" w:space="0" w:color="auto"/>
            <w:right w:val="none" w:sz="0" w:space="0" w:color="auto"/>
          </w:divBdr>
        </w:div>
        <w:div w:id="1759591276">
          <w:marLeft w:val="570"/>
          <w:marRight w:val="0"/>
          <w:marTop w:val="0"/>
          <w:marBottom w:val="0"/>
          <w:divBdr>
            <w:top w:val="none" w:sz="0" w:space="0" w:color="auto"/>
            <w:left w:val="none" w:sz="0" w:space="0" w:color="auto"/>
            <w:bottom w:val="none" w:sz="0" w:space="0" w:color="auto"/>
            <w:right w:val="none" w:sz="0" w:space="0" w:color="auto"/>
          </w:divBdr>
        </w:div>
        <w:div w:id="1032146305">
          <w:marLeft w:val="0"/>
          <w:marRight w:val="0"/>
          <w:marTop w:val="0"/>
          <w:marBottom w:val="0"/>
          <w:divBdr>
            <w:top w:val="none" w:sz="0" w:space="0" w:color="auto"/>
            <w:left w:val="none" w:sz="0" w:space="0" w:color="auto"/>
            <w:bottom w:val="none" w:sz="0" w:space="0" w:color="auto"/>
            <w:right w:val="none" w:sz="0" w:space="0" w:color="auto"/>
          </w:divBdr>
        </w:div>
        <w:div w:id="1945458546">
          <w:marLeft w:val="570"/>
          <w:marRight w:val="0"/>
          <w:marTop w:val="0"/>
          <w:marBottom w:val="0"/>
          <w:divBdr>
            <w:top w:val="none" w:sz="0" w:space="0" w:color="auto"/>
            <w:left w:val="none" w:sz="0" w:space="0" w:color="auto"/>
            <w:bottom w:val="none" w:sz="0" w:space="0" w:color="auto"/>
            <w:right w:val="none" w:sz="0" w:space="0" w:color="auto"/>
          </w:divBdr>
        </w:div>
        <w:div w:id="1293168106">
          <w:marLeft w:val="0"/>
          <w:marRight w:val="0"/>
          <w:marTop w:val="0"/>
          <w:marBottom w:val="0"/>
          <w:divBdr>
            <w:top w:val="none" w:sz="0" w:space="0" w:color="auto"/>
            <w:left w:val="none" w:sz="0" w:space="0" w:color="auto"/>
            <w:bottom w:val="none" w:sz="0" w:space="0" w:color="auto"/>
            <w:right w:val="none" w:sz="0" w:space="0" w:color="auto"/>
          </w:divBdr>
        </w:div>
        <w:div w:id="2122991595">
          <w:marLeft w:val="0"/>
          <w:marRight w:val="0"/>
          <w:marTop w:val="0"/>
          <w:marBottom w:val="0"/>
          <w:divBdr>
            <w:top w:val="none" w:sz="0" w:space="0" w:color="auto"/>
            <w:left w:val="none" w:sz="0" w:space="0" w:color="auto"/>
            <w:bottom w:val="none" w:sz="0" w:space="0" w:color="auto"/>
            <w:right w:val="none" w:sz="0" w:space="0" w:color="auto"/>
          </w:divBdr>
        </w:div>
        <w:div w:id="330522969">
          <w:marLeft w:val="570"/>
          <w:marRight w:val="0"/>
          <w:marTop w:val="0"/>
          <w:marBottom w:val="0"/>
          <w:divBdr>
            <w:top w:val="none" w:sz="0" w:space="0" w:color="auto"/>
            <w:left w:val="none" w:sz="0" w:space="0" w:color="auto"/>
            <w:bottom w:val="none" w:sz="0" w:space="0" w:color="auto"/>
            <w:right w:val="none" w:sz="0" w:space="0" w:color="auto"/>
          </w:divBdr>
        </w:div>
        <w:div w:id="1140540801">
          <w:marLeft w:val="0"/>
          <w:marRight w:val="0"/>
          <w:marTop w:val="0"/>
          <w:marBottom w:val="0"/>
          <w:divBdr>
            <w:top w:val="none" w:sz="0" w:space="0" w:color="auto"/>
            <w:left w:val="none" w:sz="0" w:space="0" w:color="auto"/>
            <w:bottom w:val="none" w:sz="0" w:space="0" w:color="auto"/>
            <w:right w:val="none" w:sz="0" w:space="0" w:color="auto"/>
          </w:divBdr>
        </w:div>
        <w:div w:id="268317612">
          <w:marLeft w:val="570"/>
          <w:marRight w:val="0"/>
          <w:marTop w:val="0"/>
          <w:marBottom w:val="0"/>
          <w:divBdr>
            <w:top w:val="none" w:sz="0" w:space="0" w:color="auto"/>
            <w:left w:val="none" w:sz="0" w:space="0" w:color="auto"/>
            <w:bottom w:val="none" w:sz="0" w:space="0" w:color="auto"/>
            <w:right w:val="none" w:sz="0" w:space="0" w:color="auto"/>
          </w:divBdr>
        </w:div>
      </w:divsChild>
    </w:div>
    <w:div w:id="1994870470">
      <w:bodyDiv w:val="1"/>
      <w:marLeft w:val="0"/>
      <w:marRight w:val="0"/>
      <w:marTop w:val="0"/>
      <w:marBottom w:val="0"/>
      <w:divBdr>
        <w:top w:val="none" w:sz="0" w:space="0" w:color="auto"/>
        <w:left w:val="none" w:sz="0" w:space="0" w:color="auto"/>
        <w:bottom w:val="none" w:sz="0" w:space="0" w:color="auto"/>
        <w:right w:val="none" w:sz="0" w:space="0" w:color="auto"/>
      </w:divBdr>
    </w:div>
    <w:div w:id="2108698340">
      <w:bodyDiv w:val="1"/>
      <w:marLeft w:val="0"/>
      <w:marRight w:val="0"/>
      <w:marTop w:val="0"/>
      <w:marBottom w:val="0"/>
      <w:divBdr>
        <w:top w:val="none" w:sz="0" w:space="0" w:color="auto"/>
        <w:left w:val="none" w:sz="0" w:space="0" w:color="auto"/>
        <w:bottom w:val="none" w:sz="0" w:space="0" w:color="auto"/>
        <w:right w:val="none" w:sz="0" w:space="0" w:color="auto"/>
      </w:divBdr>
      <w:divsChild>
        <w:div w:id="281038661">
          <w:marLeft w:val="0"/>
          <w:marRight w:val="0"/>
          <w:marTop w:val="0"/>
          <w:marBottom w:val="0"/>
          <w:divBdr>
            <w:top w:val="none" w:sz="0" w:space="0" w:color="auto"/>
            <w:left w:val="none" w:sz="0" w:space="0" w:color="auto"/>
            <w:bottom w:val="none" w:sz="0" w:space="0" w:color="auto"/>
            <w:right w:val="none" w:sz="0" w:space="0" w:color="auto"/>
          </w:divBdr>
        </w:div>
        <w:div w:id="937256067">
          <w:marLeft w:val="570"/>
          <w:marRight w:val="0"/>
          <w:marTop w:val="0"/>
          <w:marBottom w:val="0"/>
          <w:divBdr>
            <w:top w:val="none" w:sz="0" w:space="0" w:color="auto"/>
            <w:left w:val="none" w:sz="0" w:space="0" w:color="auto"/>
            <w:bottom w:val="none" w:sz="0" w:space="0" w:color="auto"/>
            <w:right w:val="none" w:sz="0" w:space="0" w:color="auto"/>
          </w:divBdr>
        </w:div>
        <w:div w:id="452210407">
          <w:marLeft w:val="0"/>
          <w:marRight w:val="0"/>
          <w:marTop w:val="0"/>
          <w:marBottom w:val="0"/>
          <w:divBdr>
            <w:top w:val="none" w:sz="0" w:space="0" w:color="auto"/>
            <w:left w:val="none" w:sz="0" w:space="0" w:color="auto"/>
            <w:bottom w:val="none" w:sz="0" w:space="0" w:color="auto"/>
            <w:right w:val="none" w:sz="0" w:space="0" w:color="auto"/>
          </w:divBdr>
        </w:div>
        <w:div w:id="1756122233">
          <w:marLeft w:val="570"/>
          <w:marRight w:val="0"/>
          <w:marTop w:val="0"/>
          <w:marBottom w:val="0"/>
          <w:divBdr>
            <w:top w:val="none" w:sz="0" w:space="0" w:color="auto"/>
            <w:left w:val="none" w:sz="0" w:space="0" w:color="auto"/>
            <w:bottom w:val="none" w:sz="0" w:space="0" w:color="auto"/>
            <w:right w:val="none" w:sz="0" w:space="0" w:color="auto"/>
          </w:divBdr>
        </w:div>
        <w:div w:id="1313369297">
          <w:marLeft w:val="0"/>
          <w:marRight w:val="0"/>
          <w:marTop w:val="0"/>
          <w:marBottom w:val="0"/>
          <w:divBdr>
            <w:top w:val="none" w:sz="0" w:space="0" w:color="auto"/>
            <w:left w:val="none" w:sz="0" w:space="0" w:color="auto"/>
            <w:bottom w:val="none" w:sz="0" w:space="0" w:color="auto"/>
            <w:right w:val="none" w:sz="0" w:space="0" w:color="auto"/>
          </w:divBdr>
        </w:div>
        <w:div w:id="744761650">
          <w:marLeft w:val="5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ews.hmgjournal.com/Group-Story/%EC%A0%84%EA%B8%B0%EC%B0%A8%EC%97%90-%EB%8C%80%ED%95%9C-%EC%98%A4%ED%95%B4%EC%99%80-%EC%A7%84%EC%8B%A4"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90F91-00BE-419F-8C49-D9DE08A13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631</Words>
  <Characters>3598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Seung Mo</dc:creator>
  <cp:keywords/>
  <dc:description/>
  <cp:lastModifiedBy>kangchaehong</cp:lastModifiedBy>
  <cp:revision>8</cp:revision>
  <dcterms:created xsi:type="dcterms:W3CDTF">2020-05-15T06:03:00Z</dcterms:created>
  <dcterms:modified xsi:type="dcterms:W3CDTF">2020-05-15T06:32:00Z</dcterms:modified>
</cp:coreProperties>
</file>